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E18DF" w14:textId="77777777" w:rsidR="000C263A" w:rsidRDefault="007267F4" w:rsidP="00A37700">
      <w:pPr>
        <w:spacing w:line="360" w:lineRule="auto"/>
        <w:ind w:left="720" w:hanging="360"/>
        <w:jc w:val="both"/>
        <w:rPr>
          <w:rFonts w:ascii="Times New Roman" w:hAnsi="Times New Roman" w:cs="Times New Roman"/>
          <w:sz w:val="32"/>
        </w:rPr>
        <w:pPrChange w:id="0" w:author="Andrei" w:date="2019-06-06T17:32:00Z">
          <w:pPr>
            <w:spacing w:line="360" w:lineRule="auto"/>
            <w:ind w:left="720" w:hanging="360"/>
            <w:jc w:val="center"/>
          </w:pPr>
        </w:pPrChange>
      </w:pPr>
      <w:r>
        <w:rPr>
          <w:rFonts w:ascii="Times New Roman" w:hAnsi="Times New Roman" w:cs="Times New Roman"/>
          <w:sz w:val="32"/>
        </w:rPr>
        <w:t>Reintroducerea monarhiei constituționale in România</w:t>
      </w:r>
    </w:p>
    <w:p w14:paraId="054D0625" w14:textId="77777777" w:rsidR="000C263A" w:rsidRDefault="000C263A" w:rsidP="00A37700">
      <w:pPr>
        <w:spacing w:line="360" w:lineRule="auto"/>
        <w:ind w:left="720" w:hanging="360"/>
        <w:jc w:val="both"/>
        <w:rPr>
          <w:rFonts w:ascii="Times New Roman" w:hAnsi="Times New Roman" w:cs="Times New Roman"/>
          <w:sz w:val="32"/>
        </w:rPr>
        <w:pPrChange w:id="1" w:author="Andrei" w:date="2019-06-06T17:32:00Z">
          <w:pPr>
            <w:spacing w:line="360" w:lineRule="auto"/>
            <w:ind w:left="720" w:hanging="360"/>
            <w:jc w:val="center"/>
          </w:pPr>
        </w:pPrChange>
      </w:pPr>
    </w:p>
    <w:p w14:paraId="76F178D4" w14:textId="77777777" w:rsidR="000C263A" w:rsidRDefault="007267F4" w:rsidP="00A37700">
      <w:pPr>
        <w:pStyle w:val="ListParagraph"/>
        <w:numPr>
          <w:ilvl w:val="0"/>
          <w:numId w:val="1"/>
        </w:numPr>
        <w:spacing w:line="360" w:lineRule="auto"/>
        <w:jc w:val="both"/>
        <w:rPr>
          <w:rFonts w:ascii="Times New Roman" w:hAnsi="Times New Roman" w:cs="Times New Roman"/>
          <w:sz w:val="28"/>
          <w:szCs w:val="24"/>
        </w:rPr>
      </w:pPr>
      <w:r>
        <w:rPr>
          <w:rFonts w:ascii="Times New Roman" w:hAnsi="Times New Roman" w:cs="Times New Roman"/>
          <w:sz w:val="28"/>
          <w:szCs w:val="24"/>
        </w:rPr>
        <w:t>Abstract</w:t>
      </w:r>
    </w:p>
    <w:p w14:paraId="28B5507B" w14:textId="11FD8E27" w:rsidR="000C263A" w:rsidRDefault="007267F4" w:rsidP="00A37700">
      <w:pPr>
        <w:spacing w:line="360" w:lineRule="auto"/>
        <w:ind w:left="720" w:firstLine="720"/>
        <w:jc w:val="both"/>
        <w:pPrChange w:id="2" w:author="Andrei" w:date="2019-06-06T17:32:00Z">
          <w:pPr>
            <w:spacing w:line="360" w:lineRule="auto"/>
            <w:ind w:left="720" w:firstLine="720"/>
            <w:jc w:val="both"/>
          </w:pPr>
        </w:pPrChange>
      </w:pPr>
      <w:r>
        <w:rPr>
          <w:rFonts w:ascii="Times New Roman" w:hAnsi="Times New Roman" w:cs="Times New Roman"/>
          <w:sz w:val="24"/>
          <w:szCs w:val="24"/>
        </w:rPr>
        <w:t xml:space="preserve">În ultimii ani au existat multe dezbateri </w:t>
      </w:r>
      <w:r>
        <w:rPr>
          <w:rFonts w:ascii="Times New Roman" w:hAnsi="Times New Roman" w:cs="Times New Roman"/>
          <w:sz w:val="24"/>
          <w:szCs w:val="24"/>
          <w:lang w:val="en-US"/>
        </w:rPr>
        <w:t xml:space="preserve">pe </w:t>
      </w:r>
      <w:proofErr w:type="spellStart"/>
      <w:r>
        <w:rPr>
          <w:rFonts w:ascii="Times New Roman" w:hAnsi="Times New Roman" w:cs="Times New Roman"/>
          <w:sz w:val="24"/>
          <w:szCs w:val="24"/>
          <w:lang w:val="en-US"/>
        </w:rPr>
        <w:t>tema</w:t>
      </w:r>
      <w:proofErr w:type="spellEnd"/>
      <w:del w:id="3" w:author="Unknown Author" w:date="2019-05-28T18:41:00Z">
        <w:r>
          <w:rPr>
            <w:rFonts w:ascii="Times New Roman" w:hAnsi="Times New Roman" w:cs="Times New Roman"/>
            <w:sz w:val="24"/>
            <w:szCs w:val="24"/>
            <w:lang w:val="en-US"/>
          </w:rPr>
          <w:delText>tica</w:delText>
        </w:r>
      </w:del>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monarhiei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şi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aceasta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trebui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reintrodusă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acest eseu urmează să argumentez motivele pentru care monarhia constituțională - ca formă de guvernământ - ar trebui reintrodusă în România. Pentru a </w:t>
      </w:r>
      <w:proofErr w:type="spellStart"/>
      <w:r>
        <w:rPr>
          <w:rFonts w:ascii="Times New Roman" w:hAnsi="Times New Roman" w:cs="Times New Roman"/>
          <w:sz w:val="24"/>
          <w:szCs w:val="24"/>
        </w:rPr>
        <w:t>susţine</w:t>
      </w:r>
      <w:proofErr w:type="spellEnd"/>
      <w:r>
        <w:rPr>
          <w:rFonts w:ascii="Times New Roman" w:hAnsi="Times New Roman" w:cs="Times New Roman"/>
          <w:sz w:val="24"/>
          <w:szCs w:val="24"/>
        </w:rPr>
        <w:t xml:space="preserve"> această idee, în secțiunea a doua vor fi prezentați termenii, în cea de-a treia principalul argument ce va susține tema, </w:t>
      </w:r>
      <w:proofErr w:type="spellStart"/>
      <w:r>
        <w:rPr>
          <w:rFonts w:ascii="Times New Roman" w:hAnsi="Times New Roman" w:cs="Times New Roman"/>
          <w:sz w:val="24"/>
          <w:szCs w:val="24"/>
          <w:lang w:val="en-US"/>
        </w:rPr>
        <w:t>şi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anume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echilibrul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stabilitatea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conferită</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acest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regim</w:t>
      </w:r>
      <w:proofErr w:type="spellEnd"/>
      <w:r>
        <w:rPr>
          <w:rFonts w:ascii="Times New Roman" w:hAnsi="Times New Roman" w:cs="Times New Roman"/>
          <w:sz w:val="24"/>
          <w:szCs w:val="24"/>
          <w:lang w:val="en-US"/>
        </w:rPr>
        <w:t>. Î</w:t>
      </w:r>
      <w:r>
        <w:rPr>
          <w:rFonts w:ascii="Times New Roman" w:hAnsi="Times New Roman" w:cs="Times New Roman"/>
          <w:sz w:val="24"/>
          <w:szCs w:val="24"/>
        </w:rPr>
        <w:t>n următoarea parte va fi prezentat contraargumentul, puterea de care se bucură o singură persoană ar putea avea urmări grave, urmând ca acesta să fie combătut în final</w:t>
      </w:r>
      <w:commentRangeStart w:id="4"/>
      <w:commentRangeEnd w:id="4"/>
      <w:ins w:id="5" w:author="Unknown Author" w:date="2019-05-28T18:42:00Z">
        <w:r>
          <w:rPr>
            <w:rFonts w:ascii="Times New Roman" w:hAnsi="Times New Roman" w:cs="Times New Roman"/>
            <w:sz w:val="24"/>
            <w:szCs w:val="24"/>
          </w:rPr>
          <w:commentReference w:id="4"/>
        </w:r>
      </w:ins>
      <w:ins w:id="6" w:author="Andrei" w:date="2019-06-05T02:06:00Z">
        <w:r w:rsidR="00FB2352">
          <w:rPr>
            <w:rFonts w:ascii="Times New Roman" w:hAnsi="Times New Roman" w:cs="Times New Roman"/>
            <w:sz w:val="24"/>
            <w:szCs w:val="24"/>
          </w:rPr>
          <w:t xml:space="preserve">, prin prisma </w:t>
        </w:r>
      </w:ins>
      <w:ins w:id="7" w:author="Andrei" w:date="2019-06-05T02:07:00Z">
        <w:r w:rsidR="00FB2352">
          <w:rPr>
            <w:rFonts w:ascii="Times New Roman" w:hAnsi="Times New Roman" w:cs="Times New Roman"/>
            <w:sz w:val="24"/>
            <w:szCs w:val="24"/>
          </w:rPr>
          <w:t xml:space="preserve">bunei </w:t>
        </w:r>
        <w:proofErr w:type="spellStart"/>
        <w:r w:rsidR="00FB2352">
          <w:rPr>
            <w:rFonts w:ascii="Times New Roman" w:hAnsi="Times New Roman" w:cs="Times New Roman"/>
            <w:sz w:val="24"/>
            <w:szCs w:val="24"/>
          </w:rPr>
          <w:t>educaţii</w:t>
        </w:r>
        <w:proofErr w:type="spellEnd"/>
        <w:r w:rsidR="00FB2352">
          <w:rPr>
            <w:rFonts w:ascii="Times New Roman" w:hAnsi="Times New Roman" w:cs="Times New Roman"/>
            <w:sz w:val="24"/>
            <w:szCs w:val="24"/>
          </w:rPr>
          <w:t xml:space="preserve"> </w:t>
        </w:r>
        <w:proofErr w:type="spellStart"/>
        <w:r w:rsidR="00FB2352">
          <w:rPr>
            <w:rFonts w:ascii="Times New Roman" w:hAnsi="Times New Roman" w:cs="Times New Roman"/>
            <w:sz w:val="24"/>
            <w:szCs w:val="24"/>
          </w:rPr>
          <w:t>şi</w:t>
        </w:r>
        <w:proofErr w:type="spellEnd"/>
        <w:r w:rsidR="00FB2352">
          <w:rPr>
            <w:rFonts w:ascii="Times New Roman" w:hAnsi="Times New Roman" w:cs="Times New Roman"/>
            <w:sz w:val="24"/>
            <w:szCs w:val="24"/>
          </w:rPr>
          <w:t xml:space="preserve"> a </w:t>
        </w:r>
      </w:ins>
      <w:ins w:id="8" w:author="Andrei" w:date="2019-06-05T02:06:00Z">
        <w:r w:rsidR="00FB2352">
          <w:rPr>
            <w:rFonts w:ascii="Times New Roman" w:hAnsi="Times New Roman" w:cs="Times New Roman"/>
            <w:sz w:val="24"/>
            <w:szCs w:val="24"/>
          </w:rPr>
          <w:t>valorilor democratice cu care este</w:t>
        </w:r>
      </w:ins>
      <w:ins w:id="9" w:author="Andrei" w:date="2019-06-05T02:07:00Z">
        <w:r w:rsidR="00FB2352">
          <w:rPr>
            <w:rFonts w:ascii="Times New Roman" w:hAnsi="Times New Roman" w:cs="Times New Roman"/>
            <w:sz w:val="24"/>
            <w:szCs w:val="24"/>
          </w:rPr>
          <w:t xml:space="preserve"> </w:t>
        </w:r>
        <w:proofErr w:type="spellStart"/>
        <w:r w:rsidR="00FB2352">
          <w:rPr>
            <w:rFonts w:ascii="Times New Roman" w:hAnsi="Times New Roman" w:cs="Times New Roman"/>
            <w:sz w:val="24"/>
            <w:szCs w:val="24"/>
          </w:rPr>
          <w:t>învăţat</w:t>
        </w:r>
        <w:proofErr w:type="spellEnd"/>
        <w:r w:rsidR="00FB2352">
          <w:rPr>
            <w:rFonts w:ascii="Times New Roman" w:hAnsi="Times New Roman" w:cs="Times New Roman"/>
            <w:sz w:val="24"/>
            <w:szCs w:val="24"/>
          </w:rPr>
          <w:t xml:space="preserve"> </w:t>
        </w:r>
      </w:ins>
      <w:ins w:id="10" w:author="Andrei" w:date="2019-06-05T02:41:00Z">
        <w:r w:rsidR="004E03A0">
          <w:rPr>
            <w:rFonts w:ascii="Times New Roman" w:hAnsi="Times New Roman" w:cs="Times New Roman"/>
            <w:sz w:val="24"/>
            <w:szCs w:val="24"/>
          </w:rPr>
          <w:t xml:space="preserve">monarhul </w:t>
        </w:r>
      </w:ins>
      <w:ins w:id="11" w:author="Andrei" w:date="2019-06-05T02:07:00Z">
        <w:r w:rsidR="00FB2352">
          <w:rPr>
            <w:rFonts w:ascii="Times New Roman" w:hAnsi="Times New Roman" w:cs="Times New Roman"/>
            <w:sz w:val="24"/>
            <w:szCs w:val="24"/>
          </w:rPr>
          <w:t>încă de mic</w:t>
        </w:r>
      </w:ins>
      <w:r>
        <w:rPr>
          <w:rFonts w:ascii="Times New Roman" w:hAnsi="Times New Roman" w:cs="Times New Roman"/>
          <w:sz w:val="24"/>
          <w:szCs w:val="24"/>
        </w:rPr>
        <w:t>.</w:t>
      </w:r>
    </w:p>
    <w:p w14:paraId="4EDD5513" w14:textId="77777777" w:rsidR="000C263A" w:rsidRDefault="007267F4" w:rsidP="00A37700">
      <w:pPr>
        <w:pStyle w:val="ListParagraph"/>
        <w:numPr>
          <w:ilvl w:val="0"/>
          <w:numId w:val="1"/>
        </w:numPr>
        <w:spacing w:line="360" w:lineRule="auto"/>
        <w:jc w:val="both"/>
        <w:rPr>
          <w:rFonts w:ascii="Times New Roman" w:hAnsi="Times New Roman" w:cs="Times New Roman"/>
          <w:sz w:val="28"/>
          <w:szCs w:val="24"/>
        </w:rPr>
        <w:pPrChange w:id="12" w:author="Andrei" w:date="2019-06-06T17:32:00Z">
          <w:pPr>
            <w:pStyle w:val="ListParagraph"/>
            <w:numPr>
              <w:numId w:val="1"/>
            </w:numPr>
            <w:spacing w:line="360" w:lineRule="auto"/>
            <w:ind w:left="785" w:hanging="360"/>
            <w:jc w:val="both"/>
          </w:pPr>
        </w:pPrChange>
      </w:pPr>
      <w:r>
        <w:rPr>
          <w:rFonts w:ascii="Times New Roman" w:hAnsi="Times New Roman" w:cs="Times New Roman"/>
          <w:sz w:val="28"/>
          <w:szCs w:val="24"/>
        </w:rPr>
        <w:t xml:space="preserve">Introducere </w:t>
      </w:r>
    </w:p>
    <w:p w14:paraId="1C15A44E" w14:textId="77777777" w:rsidR="000C263A" w:rsidRDefault="007267F4" w:rsidP="00A37700">
      <w:pPr>
        <w:pStyle w:val="ListParagraph"/>
        <w:spacing w:line="360" w:lineRule="auto"/>
        <w:ind w:firstLine="720"/>
        <w:jc w:val="both"/>
        <w:rPr>
          <w:rFonts w:ascii="Times New Roman" w:hAnsi="Times New Roman" w:cs="Times New Roman"/>
        </w:rPr>
        <w:pPrChange w:id="13" w:author="Andrei" w:date="2019-06-06T17:32:00Z">
          <w:pPr>
            <w:pStyle w:val="ListParagraph"/>
            <w:spacing w:line="360" w:lineRule="auto"/>
            <w:ind w:firstLine="720"/>
            <w:jc w:val="both"/>
          </w:pPr>
        </w:pPrChange>
      </w:pPr>
      <w:r>
        <w:rPr>
          <w:rFonts w:ascii="Times New Roman" w:hAnsi="Times New Roman" w:cs="Times New Roman"/>
          <w:sz w:val="24"/>
          <w:szCs w:val="24"/>
        </w:rPr>
        <w:t>Forma de guvernământ este un concept din științele politice care se referă la regimul politic de conducere a unui stat și modul în care este organizată puterea executivă în stat, în principal la modul cum este numit și legitimat conducătorul statului. (</w:t>
      </w:r>
      <w:proofErr w:type="spellStart"/>
      <w:r>
        <w:rPr>
          <w:rFonts w:ascii="Times New Roman" w:hAnsi="Times New Roman" w:cs="Times New Roman"/>
          <w:sz w:val="24"/>
          <w:szCs w:val="24"/>
        </w:rPr>
        <w:t>Dexonline</w:t>
      </w:r>
      <w:proofErr w:type="spellEnd"/>
      <w:r>
        <w:rPr>
          <w:rFonts w:ascii="Times New Roman" w:hAnsi="Times New Roman" w:cs="Times New Roman"/>
          <w:sz w:val="24"/>
          <w:szCs w:val="24"/>
        </w:rPr>
        <w:t>)</w:t>
      </w:r>
    </w:p>
    <w:p w14:paraId="054CF51E" w14:textId="77777777" w:rsidR="000C263A" w:rsidRDefault="007267F4" w:rsidP="00A37700">
      <w:pPr>
        <w:pStyle w:val="ListParagraph"/>
        <w:spacing w:line="360" w:lineRule="auto"/>
        <w:ind w:firstLine="720"/>
        <w:jc w:val="both"/>
        <w:pPrChange w:id="14" w:author="Andrei" w:date="2019-06-06T17:32:00Z">
          <w:pPr>
            <w:pStyle w:val="ListParagraph"/>
            <w:spacing w:line="360" w:lineRule="auto"/>
            <w:ind w:firstLine="720"/>
            <w:jc w:val="both"/>
          </w:pPr>
        </w:pPrChange>
      </w:pPr>
      <w:r>
        <w:rPr>
          <w:rFonts w:ascii="Times New Roman" w:hAnsi="Times New Roman" w:cs="Times New Roman"/>
          <w:sz w:val="24"/>
          <w:szCs w:val="24"/>
        </w:rPr>
        <w:t xml:space="preserve">Un monarh constituțional, într-o guvernare parlamentară, este un simbol ereditar drept șef al statului (care poate fi împărat, rege sau regină) care are atribuții civice și reprezentative, dar nu și cele de natură executivă sau legislativă. Monarhiile </w:t>
      </w:r>
      <w:proofErr w:type="spellStart"/>
      <w:r>
        <w:rPr>
          <w:rFonts w:ascii="Times New Roman" w:hAnsi="Times New Roman" w:cs="Times New Roman"/>
          <w:sz w:val="24"/>
          <w:szCs w:val="24"/>
        </w:rPr>
        <w:t>constituţionale</w:t>
      </w:r>
      <w:proofErr w:type="spellEnd"/>
      <w:r>
        <w:rPr>
          <w:rFonts w:ascii="Times New Roman" w:hAnsi="Times New Roman" w:cs="Times New Roman"/>
          <w:sz w:val="24"/>
          <w:szCs w:val="24"/>
        </w:rPr>
        <w:t xml:space="preserve"> se găsesc în Europa de Vest ( ex. Belgia, Olanda, Suedia, Regatul Unit al Marii Britanii), în Japonia, </w:t>
      </w:r>
      <w:proofErr w:type="spellStart"/>
      <w:r>
        <w:rPr>
          <w:rFonts w:ascii="Times New Roman" w:hAnsi="Times New Roman" w:cs="Times New Roman"/>
          <w:sz w:val="24"/>
          <w:szCs w:val="24"/>
        </w:rPr>
        <w:t>Malezia</w:t>
      </w:r>
      <w:proofErr w:type="spellEnd"/>
      <w:r>
        <w:rPr>
          <w:rFonts w:ascii="Times New Roman" w:hAnsi="Times New Roman" w:cs="Times New Roman"/>
          <w:sz w:val="24"/>
          <w:szCs w:val="24"/>
        </w:rPr>
        <w:t xml:space="preserve"> etc.</w:t>
      </w:r>
    </w:p>
    <w:p w14:paraId="74643CE3" w14:textId="77777777" w:rsidR="000C263A" w:rsidRDefault="007267F4" w:rsidP="00A37700">
      <w:pPr>
        <w:pStyle w:val="ListParagraph"/>
        <w:numPr>
          <w:ilvl w:val="0"/>
          <w:numId w:val="1"/>
        </w:numPr>
        <w:spacing w:line="360" w:lineRule="auto"/>
        <w:jc w:val="both"/>
        <w:rPr>
          <w:rFonts w:ascii="Times New Roman" w:hAnsi="Times New Roman" w:cs="Times New Roman"/>
          <w:sz w:val="28"/>
          <w:szCs w:val="24"/>
        </w:rPr>
        <w:pPrChange w:id="15" w:author="Andrei" w:date="2019-06-06T17:32:00Z">
          <w:pPr>
            <w:pStyle w:val="ListParagraph"/>
            <w:numPr>
              <w:numId w:val="1"/>
            </w:numPr>
            <w:spacing w:line="360" w:lineRule="auto"/>
            <w:ind w:left="785" w:hanging="360"/>
            <w:jc w:val="both"/>
          </w:pPr>
        </w:pPrChange>
      </w:pPr>
      <w:r>
        <w:rPr>
          <w:rFonts w:ascii="Times New Roman" w:hAnsi="Times New Roman" w:cs="Times New Roman"/>
          <w:sz w:val="28"/>
          <w:szCs w:val="24"/>
        </w:rPr>
        <w:t>Argument</w:t>
      </w:r>
    </w:p>
    <w:p w14:paraId="4480CB1F" w14:textId="77777777" w:rsidR="000C263A" w:rsidRDefault="007267F4" w:rsidP="00A37700">
      <w:pPr>
        <w:spacing w:line="360" w:lineRule="auto"/>
        <w:ind w:left="720" w:firstLine="720"/>
        <w:jc w:val="both"/>
        <w:pPrChange w:id="16" w:author="Andrei" w:date="2019-06-06T17:32:00Z">
          <w:pPr>
            <w:spacing w:line="360" w:lineRule="auto"/>
            <w:ind w:left="720" w:firstLine="720"/>
            <w:jc w:val="both"/>
          </w:pPr>
        </w:pPrChange>
      </w:pPr>
      <w:r>
        <w:rPr>
          <w:rFonts w:ascii="Times New Roman" w:hAnsi="Times New Roman" w:cs="Times New Roman"/>
          <w:sz w:val="24"/>
          <w:szCs w:val="24"/>
        </w:rPr>
        <w:t xml:space="preserve">Consider că monarhia </w:t>
      </w:r>
      <w:proofErr w:type="spellStart"/>
      <w:r>
        <w:rPr>
          <w:rFonts w:ascii="Times New Roman" w:hAnsi="Times New Roman" w:cs="Times New Roman"/>
          <w:sz w:val="24"/>
          <w:szCs w:val="24"/>
        </w:rPr>
        <w:t>constituţională</w:t>
      </w:r>
      <w:proofErr w:type="spellEnd"/>
      <w:r>
        <w:rPr>
          <w:rFonts w:ascii="Times New Roman" w:hAnsi="Times New Roman" w:cs="Times New Roman"/>
          <w:sz w:val="24"/>
          <w:szCs w:val="24"/>
        </w:rPr>
        <w:t xml:space="preserve"> ar trebui reintrodusă ca formă de conducere actuală a statului întrucât reprezintă cea mai potrivită metodă de a </w:t>
      </w:r>
      <w:proofErr w:type="spellStart"/>
      <w:r>
        <w:rPr>
          <w:rFonts w:ascii="Times New Roman" w:hAnsi="Times New Roman" w:cs="Times New Roman"/>
          <w:sz w:val="24"/>
          <w:szCs w:val="24"/>
        </w:rPr>
        <w:t>menţine</w:t>
      </w:r>
      <w:proofErr w:type="spellEnd"/>
      <w:r>
        <w:rPr>
          <w:rFonts w:ascii="Times New Roman" w:hAnsi="Times New Roman" w:cs="Times New Roman"/>
          <w:sz w:val="24"/>
          <w:szCs w:val="24"/>
        </w:rPr>
        <w:t xml:space="preserve"> echilibrul </w:t>
      </w:r>
      <w:proofErr w:type="spellStart"/>
      <w:r>
        <w:rPr>
          <w:rFonts w:ascii="Times New Roman" w:hAnsi="Times New Roman" w:cs="Times New Roman"/>
          <w:sz w:val="24"/>
          <w:szCs w:val="24"/>
        </w:rPr>
        <w:t>şi</w:t>
      </w:r>
      <w:proofErr w:type="spellEnd"/>
      <w:r>
        <w:rPr>
          <w:rFonts w:ascii="Times New Roman" w:hAnsi="Times New Roman" w:cs="Times New Roman"/>
          <w:sz w:val="24"/>
          <w:szCs w:val="24"/>
        </w:rPr>
        <w:t xml:space="preserve"> stabilitatea </w:t>
      </w:r>
      <w:proofErr w:type="spellStart"/>
      <w:r>
        <w:rPr>
          <w:rFonts w:ascii="Times New Roman" w:hAnsi="Times New Roman" w:cs="Times New Roman"/>
          <w:sz w:val="24"/>
          <w:szCs w:val="24"/>
        </w:rPr>
        <w:t>ţării</w:t>
      </w:r>
      <w:proofErr w:type="spellEnd"/>
      <w:r>
        <w:rPr>
          <w:rFonts w:ascii="Times New Roman" w:hAnsi="Times New Roman" w:cs="Times New Roman"/>
          <w:sz w:val="24"/>
          <w:szCs w:val="24"/>
        </w:rPr>
        <w:t xml:space="preserve">. Acest lucru derivă din principiul separării dintre biroul </w:t>
      </w:r>
      <w:proofErr w:type="spellStart"/>
      <w:r>
        <w:rPr>
          <w:rFonts w:ascii="Times New Roman" w:hAnsi="Times New Roman" w:cs="Times New Roman"/>
          <w:sz w:val="24"/>
          <w:szCs w:val="24"/>
        </w:rPr>
        <w:t>şefului</w:t>
      </w:r>
      <w:proofErr w:type="spellEnd"/>
      <w:r>
        <w:rPr>
          <w:rFonts w:ascii="Times New Roman" w:hAnsi="Times New Roman" w:cs="Times New Roman"/>
          <w:sz w:val="24"/>
          <w:szCs w:val="24"/>
        </w:rPr>
        <w:t xml:space="preserve"> guvernului (</w:t>
      </w:r>
      <w:del w:id="17" w:author="Unknown Author" w:date="2019-05-28T18:43:00Z">
        <w:r>
          <w:rPr>
            <w:rFonts w:ascii="Times New Roman" w:hAnsi="Times New Roman" w:cs="Times New Roman"/>
            <w:sz w:val="24"/>
            <w:szCs w:val="24"/>
          </w:rPr>
          <w:delText xml:space="preserve"> </w:delText>
        </w:r>
      </w:del>
      <w:r>
        <w:rPr>
          <w:rFonts w:ascii="Times New Roman" w:hAnsi="Times New Roman" w:cs="Times New Roman"/>
          <w:sz w:val="24"/>
          <w:szCs w:val="24"/>
        </w:rPr>
        <w:t xml:space="preserve">cel care </w:t>
      </w:r>
      <w:proofErr w:type="spellStart"/>
      <w:r>
        <w:rPr>
          <w:rFonts w:ascii="Times New Roman" w:hAnsi="Times New Roman" w:cs="Times New Roman"/>
          <w:sz w:val="24"/>
          <w:szCs w:val="24"/>
        </w:rPr>
        <w:t>deţine</w:t>
      </w:r>
      <w:proofErr w:type="spellEnd"/>
      <w:r>
        <w:rPr>
          <w:rFonts w:ascii="Times New Roman" w:hAnsi="Times New Roman" w:cs="Times New Roman"/>
          <w:sz w:val="24"/>
          <w:szCs w:val="24"/>
        </w:rPr>
        <w:t xml:space="preserve"> puterea legislativă</w:t>
      </w:r>
      <w:del w:id="18" w:author="Unknown Author" w:date="2019-05-28T18:43:00Z">
        <w:r>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proofErr w:type="spellStart"/>
      <w:r>
        <w:rPr>
          <w:rFonts w:ascii="Times New Roman" w:hAnsi="Times New Roman" w:cs="Times New Roman"/>
          <w:sz w:val="24"/>
          <w:szCs w:val="24"/>
        </w:rPr>
        <w:t>şi</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şefului</w:t>
      </w:r>
      <w:proofErr w:type="spellEnd"/>
      <w:r>
        <w:rPr>
          <w:rFonts w:ascii="Times New Roman" w:hAnsi="Times New Roman" w:cs="Times New Roman"/>
          <w:sz w:val="24"/>
          <w:szCs w:val="24"/>
        </w:rPr>
        <w:t xml:space="preserve"> statului, care </w:t>
      </w:r>
      <w:proofErr w:type="spellStart"/>
      <w:r>
        <w:rPr>
          <w:rFonts w:ascii="Times New Roman" w:hAnsi="Times New Roman" w:cs="Times New Roman"/>
          <w:sz w:val="24"/>
          <w:szCs w:val="24"/>
        </w:rPr>
        <w:t>menţine</w:t>
      </w:r>
      <w:proofErr w:type="spellEnd"/>
      <w:r>
        <w:rPr>
          <w:rFonts w:ascii="Times New Roman" w:hAnsi="Times New Roman" w:cs="Times New Roman"/>
          <w:sz w:val="24"/>
          <w:szCs w:val="24"/>
        </w:rPr>
        <w:t xml:space="preserve"> o delimitare simbolică dintre guvernul actual, acesta </w:t>
      </w:r>
      <w:proofErr w:type="spellStart"/>
      <w:r>
        <w:rPr>
          <w:rFonts w:ascii="Times New Roman" w:hAnsi="Times New Roman" w:cs="Times New Roman"/>
          <w:sz w:val="24"/>
          <w:szCs w:val="24"/>
        </w:rPr>
        <w:t>ţinând</w:t>
      </w:r>
      <w:proofErr w:type="spellEnd"/>
      <w:r>
        <w:rPr>
          <w:rFonts w:ascii="Times New Roman" w:hAnsi="Times New Roman" w:cs="Times New Roman"/>
          <w:sz w:val="24"/>
          <w:szCs w:val="24"/>
        </w:rPr>
        <w:t xml:space="preserve"> de mediul politic, </w:t>
      </w:r>
      <w:proofErr w:type="spellStart"/>
      <w:r>
        <w:rPr>
          <w:rFonts w:ascii="Times New Roman" w:hAnsi="Times New Roman" w:cs="Times New Roman"/>
          <w:sz w:val="24"/>
          <w:szCs w:val="24"/>
        </w:rPr>
        <w:t>şi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instituţiile</w:t>
      </w:r>
      <w:proofErr w:type="spellEnd"/>
      <w:r>
        <w:rPr>
          <w:rFonts w:ascii="Times New Roman" w:hAnsi="Times New Roman" w:cs="Times New Roman"/>
          <w:sz w:val="24"/>
          <w:szCs w:val="24"/>
        </w:rPr>
        <w:t xml:space="preserve"> permanente ale statului, care trebuie să fie neutre </w:t>
      </w:r>
      <w:proofErr w:type="spellStart"/>
      <w:r>
        <w:rPr>
          <w:rFonts w:ascii="Times New Roman" w:hAnsi="Times New Roman" w:cs="Times New Roman"/>
          <w:sz w:val="24"/>
          <w:szCs w:val="24"/>
        </w:rPr>
        <w:t>şi</w:t>
      </w:r>
      <w:proofErr w:type="spellEnd"/>
      <w:r>
        <w:rPr>
          <w:rFonts w:ascii="Times New Roman" w:hAnsi="Times New Roman" w:cs="Times New Roman"/>
          <w:sz w:val="24"/>
          <w:szCs w:val="24"/>
        </w:rPr>
        <w:t xml:space="preserve"> imparțiale. În plus, schimbarea clasei politice aflate în fruntea țării o data la 4-5 ani reprezintă o sincopă între programele sociale, economice </w:t>
      </w:r>
      <w:proofErr w:type="spellStart"/>
      <w:r>
        <w:rPr>
          <w:rFonts w:ascii="Times New Roman" w:hAnsi="Times New Roman" w:cs="Times New Roman"/>
          <w:sz w:val="24"/>
          <w:szCs w:val="24"/>
        </w:rPr>
        <w:t>şi</w:t>
      </w:r>
      <w:proofErr w:type="spellEnd"/>
      <w:r>
        <w:rPr>
          <w:rFonts w:ascii="Times New Roman" w:hAnsi="Times New Roman" w:cs="Times New Roman"/>
          <w:sz w:val="24"/>
          <w:szCs w:val="24"/>
        </w:rPr>
        <w:t xml:space="preserve"> culturale </w:t>
      </w:r>
      <w:proofErr w:type="spellStart"/>
      <w:r>
        <w:rPr>
          <w:rFonts w:ascii="Times New Roman" w:hAnsi="Times New Roman" w:cs="Times New Roman"/>
          <w:sz w:val="24"/>
          <w:szCs w:val="24"/>
        </w:rPr>
        <w:t>moştenite</w:t>
      </w:r>
      <w:proofErr w:type="spellEnd"/>
      <w:r>
        <w:rPr>
          <w:rFonts w:ascii="Times New Roman" w:hAnsi="Times New Roman" w:cs="Times New Roman"/>
          <w:sz w:val="24"/>
          <w:szCs w:val="24"/>
        </w:rPr>
        <w:t xml:space="preserve"> de clasa politică veche si cea, eventual, nouă care poate veni cu diferite  strategii de </w:t>
      </w:r>
      <w:r>
        <w:rPr>
          <w:rFonts w:ascii="Times New Roman" w:hAnsi="Times New Roman" w:cs="Times New Roman"/>
          <w:sz w:val="24"/>
          <w:szCs w:val="24"/>
        </w:rPr>
        <w:lastRenderedPageBreak/>
        <w:t xml:space="preserve">dezvoltare. De aceea este nevoie de un program de guvernare coerent </w:t>
      </w:r>
      <w:proofErr w:type="spellStart"/>
      <w:r>
        <w:rPr>
          <w:rFonts w:ascii="Times New Roman" w:hAnsi="Times New Roman" w:cs="Times New Roman"/>
          <w:sz w:val="24"/>
          <w:szCs w:val="24"/>
        </w:rPr>
        <w:t>şi</w:t>
      </w:r>
      <w:proofErr w:type="spellEnd"/>
      <w:r>
        <w:rPr>
          <w:rFonts w:ascii="Times New Roman" w:hAnsi="Times New Roman" w:cs="Times New Roman"/>
          <w:sz w:val="24"/>
          <w:szCs w:val="24"/>
        </w:rPr>
        <w:t xml:space="preserve"> longeviv, pentru a fi siguri de respectarea </w:t>
      </w:r>
      <w:proofErr w:type="spellStart"/>
      <w:r>
        <w:rPr>
          <w:rFonts w:ascii="Times New Roman" w:hAnsi="Times New Roman" w:cs="Times New Roman"/>
          <w:sz w:val="24"/>
          <w:szCs w:val="24"/>
        </w:rPr>
        <w:t>acesetuia</w:t>
      </w:r>
      <w:proofErr w:type="spellEnd"/>
      <w:r>
        <w:rPr>
          <w:rFonts w:ascii="Times New Roman" w:hAnsi="Times New Roman" w:cs="Times New Roman"/>
          <w:sz w:val="24"/>
          <w:szCs w:val="24"/>
        </w:rPr>
        <w:t>.</w:t>
      </w:r>
    </w:p>
    <w:p w14:paraId="1BFD4B71" w14:textId="77777777" w:rsidR="000C263A" w:rsidRDefault="007267F4" w:rsidP="00A37700">
      <w:pPr>
        <w:spacing w:line="360" w:lineRule="auto"/>
        <w:ind w:left="720" w:firstLine="720"/>
        <w:jc w:val="both"/>
        <w:rPr>
          <w:rFonts w:ascii="Times New Roman" w:hAnsi="Times New Roman" w:cs="Times New Roman"/>
          <w:sz w:val="24"/>
          <w:szCs w:val="24"/>
        </w:rPr>
        <w:pPrChange w:id="19" w:author="Andrei" w:date="2019-06-06T17:32:00Z">
          <w:pPr>
            <w:spacing w:line="360" w:lineRule="auto"/>
            <w:ind w:left="720" w:firstLine="720"/>
            <w:jc w:val="both"/>
          </w:pPr>
        </w:pPrChange>
      </w:pPr>
      <w:r>
        <w:rPr>
          <w:rFonts w:ascii="Times New Roman" w:hAnsi="Times New Roman" w:cs="Times New Roman"/>
          <w:sz w:val="24"/>
          <w:szCs w:val="24"/>
        </w:rPr>
        <w:t xml:space="preserve"> </w:t>
      </w:r>
      <w:proofErr w:type="spellStart"/>
      <w:r>
        <w:rPr>
          <w:rFonts w:ascii="Times New Roman" w:hAnsi="Times New Roman" w:cs="Times New Roman"/>
          <w:sz w:val="24"/>
          <w:szCs w:val="24"/>
        </w:rPr>
        <w:t>Prezenţa</w:t>
      </w:r>
      <w:proofErr w:type="spellEnd"/>
      <w:r>
        <w:rPr>
          <w:rFonts w:ascii="Times New Roman" w:hAnsi="Times New Roman" w:cs="Times New Roman"/>
          <w:sz w:val="24"/>
          <w:szCs w:val="24"/>
        </w:rPr>
        <w:t xml:space="preserve"> unui element stabil al puterii care să se regăsească în continuare după luptele politice ar putea asigura succesul în atragerea de investitori, în </w:t>
      </w:r>
      <w:proofErr w:type="spellStart"/>
      <w:r>
        <w:rPr>
          <w:rFonts w:ascii="Times New Roman" w:hAnsi="Times New Roman" w:cs="Times New Roman"/>
          <w:sz w:val="24"/>
          <w:szCs w:val="24"/>
        </w:rPr>
        <w:t>câştigarea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încerederii</w:t>
      </w:r>
      <w:proofErr w:type="spellEnd"/>
      <w:r>
        <w:rPr>
          <w:rFonts w:ascii="Times New Roman" w:hAnsi="Times New Roman" w:cs="Times New Roman"/>
          <w:sz w:val="24"/>
          <w:szCs w:val="24"/>
        </w:rPr>
        <w:t xml:space="preserve"> poporului </w:t>
      </w:r>
      <w:proofErr w:type="spellStart"/>
      <w:r>
        <w:rPr>
          <w:rFonts w:ascii="Times New Roman" w:hAnsi="Times New Roman" w:cs="Times New Roman"/>
          <w:sz w:val="24"/>
          <w:szCs w:val="24"/>
        </w:rPr>
        <w:t>faţă</w:t>
      </w:r>
      <w:proofErr w:type="spellEnd"/>
      <w:r>
        <w:rPr>
          <w:rFonts w:ascii="Times New Roman" w:hAnsi="Times New Roman" w:cs="Times New Roman"/>
          <w:sz w:val="24"/>
          <w:szCs w:val="24"/>
        </w:rPr>
        <w:t xml:space="preserve"> de conducător </w:t>
      </w:r>
      <w:proofErr w:type="spellStart"/>
      <w:r>
        <w:rPr>
          <w:rFonts w:ascii="Times New Roman" w:hAnsi="Times New Roman" w:cs="Times New Roman"/>
          <w:sz w:val="24"/>
          <w:szCs w:val="24"/>
        </w:rPr>
        <w:t>şi</w:t>
      </w:r>
      <w:proofErr w:type="spellEnd"/>
      <w:r>
        <w:rPr>
          <w:rFonts w:ascii="Times New Roman" w:hAnsi="Times New Roman" w:cs="Times New Roman"/>
          <w:sz w:val="24"/>
          <w:szCs w:val="24"/>
        </w:rPr>
        <w:t xml:space="preserve"> în generarea unui mediu politic favorabil. Ideile </w:t>
      </w:r>
      <w:proofErr w:type="spellStart"/>
      <w:r>
        <w:rPr>
          <w:rFonts w:ascii="Times New Roman" w:hAnsi="Times New Roman" w:cs="Times New Roman"/>
          <w:sz w:val="24"/>
          <w:szCs w:val="24"/>
        </w:rPr>
        <w:t>menţionate</w:t>
      </w:r>
      <w:proofErr w:type="spellEnd"/>
      <w:r>
        <w:rPr>
          <w:rFonts w:ascii="Times New Roman" w:hAnsi="Times New Roman" w:cs="Times New Roman"/>
          <w:sz w:val="24"/>
          <w:szCs w:val="24"/>
        </w:rPr>
        <w:t xml:space="preserve"> anterior sunt </w:t>
      </w:r>
      <w:proofErr w:type="spellStart"/>
      <w:r>
        <w:rPr>
          <w:rFonts w:ascii="Times New Roman" w:hAnsi="Times New Roman" w:cs="Times New Roman"/>
          <w:sz w:val="24"/>
          <w:szCs w:val="24"/>
        </w:rPr>
        <w:t>susţinute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şi</w:t>
      </w:r>
      <w:proofErr w:type="spellEnd"/>
      <w:r>
        <w:rPr>
          <w:rFonts w:ascii="Times New Roman" w:hAnsi="Times New Roman" w:cs="Times New Roman"/>
          <w:sz w:val="24"/>
          <w:szCs w:val="24"/>
        </w:rPr>
        <w:t xml:space="preserve"> de Francis Young care consideră că “</w:t>
      </w:r>
      <w:r>
        <w:rPr>
          <w:rFonts w:ascii="Times New Roman" w:hAnsi="Times New Roman" w:cs="Times New Roman"/>
          <w:i/>
          <w:sz w:val="24"/>
          <w:szCs w:val="24"/>
        </w:rPr>
        <w:t xml:space="preserve">Un monarh simte povara grea a istoriei și a tradiției căzând pe proprii umeri. Oferind </w:t>
      </w:r>
      <w:proofErr w:type="spellStart"/>
      <w:r>
        <w:rPr>
          <w:rFonts w:ascii="Times New Roman" w:hAnsi="Times New Roman" w:cs="Times New Roman"/>
          <w:i/>
          <w:sz w:val="24"/>
          <w:szCs w:val="24"/>
        </w:rPr>
        <w:t>autorităţii</w:t>
      </w:r>
      <w:proofErr w:type="spellEnd"/>
      <w:r>
        <w:rPr>
          <w:rFonts w:ascii="Times New Roman" w:hAnsi="Times New Roman" w:cs="Times New Roman"/>
          <w:i/>
          <w:sz w:val="24"/>
          <w:szCs w:val="24"/>
        </w:rPr>
        <w:t xml:space="preserve"> statale o </w:t>
      </w:r>
      <w:proofErr w:type="spellStart"/>
      <w:r>
        <w:rPr>
          <w:rFonts w:ascii="Times New Roman" w:hAnsi="Times New Roman" w:cs="Times New Roman"/>
          <w:i/>
          <w:sz w:val="24"/>
          <w:szCs w:val="24"/>
        </w:rPr>
        <w:t>înfăţişare</w:t>
      </w:r>
      <w:proofErr w:type="spellEnd"/>
      <w:r>
        <w:rPr>
          <w:rFonts w:ascii="Times New Roman" w:hAnsi="Times New Roman" w:cs="Times New Roman"/>
          <w:i/>
          <w:sz w:val="24"/>
          <w:szCs w:val="24"/>
        </w:rPr>
        <w:t xml:space="preserve"> pozitivă </w:t>
      </w:r>
      <w:proofErr w:type="spellStart"/>
      <w:r>
        <w:rPr>
          <w:rFonts w:ascii="Times New Roman" w:hAnsi="Times New Roman" w:cs="Times New Roman"/>
          <w:i/>
          <w:sz w:val="24"/>
          <w:szCs w:val="24"/>
        </w:rPr>
        <w:t>şi</w:t>
      </w:r>
      <w:proofErr w:type="spellEnd"/>
      <w:r>
        <w:rPr>
          <w:rFonts w:ascii="Times New Roman" w:hAnsi="Times New Roman" w:cs="Times New Roman"/>
          <w:i/>
          <w:sz w:val="24"/>
          <w:szCs w:val="24"/>
        </w:rPr>
        <w:t xml:space="preserve"> umană, el poate pretinde respect ca întruparea vie a </w:t>
      </w:r>
      <w:proofErr w:type="spellStart"/>
      <w:r>
        <w:rPr>
          <w:rFonts w:ascii="Times New Roman" w:hAnsi="Times New Roman" w:cs="Times New Roman"/>
          <w:i/>
          <w:sz w:val="24"/>
          <w:szCs w:val="24"/>
        </w:rPr>
        <w:t>continuităţii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şi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stabilităţii</w:t>
      </w:r>
      <w:proofErr w:type="spellEnd"/>
      <w:r>
        <w:rPr>
          <w:rFonts w:ascii="Times New Roman" w:hAnsi="Times New Roman" w:cs="Times New Roman"/>
          <w:i/>
          <w:sz w:val="24"/>
          <w:szCs w:val="24"/>
        </w:rPr>
        <w:t xml:space="preserve"> într-un mod în care niciun fel de document n-ar putea. Dacă acceptăm faptul ca monarhul este mai apt (sau cel </w:t>
      </w:r>
      <w:proofErr w:type="spellStart"/>
      <w:r>
        <w:rPr>
          <w:rFonts w:ascii="Times New Roman" w:hAnsi="Times New Roman" w:cs="Times New Roman"/>
          <w:i/>
          <w:sz w:val="24"/>
          <w:szCs w:val="24"/>
        </w:rPr>
        <w:t>puţin</w:t>
      </w:r>
      <w:proofErr w:type="spellEnd"/>
      <w:r>
        <w:rPr>
          <w:rFonts w:ascii="Times New Roman" w:hAnsi="Times New Roman" w:cs="Times New Roman"/>
          <w:i/>
          <w:sz w:val="24"/>
          <w:szCs w:val="24"/>
        </w:rPr>
        <w:t xml:space="preserve"> la fel de prielnic) ca o </w:t>
      </w:r>
      <w:proofErr w:type="spellStart"/>
      <w:r>
        <w:rPr>
          <w:rFonts w:ascii="Times New Roman" w:hAnsi="Times New Roman" w:cs="Times New Roman"/>
          <w:i/>
          <w:sz w:val="24"/>
          <w:szCs w:val="24"/>
        </w:rPr>
        <w:t>consituţie</w:t>
      </w:r>
      <w:proofErr w:type="spellEnd"/>
      <w:r>
        <w:rPr>
          <w:rFonts w:ascii="Times New Roman" w:hAnsi="Times New Roman" w:cs="Times New Roman"/>
          <w:i/>
          <w:sz w:val="24"/>
          <w:szCs w:val="24"/>
        </w:rPr>
        <w:t xml:space="preserve"> scrisă (ca simbol al puterii </w:t>
      </w:r>
      <w:proofErr w:type="spellStart"/>
      <w:r>
        <w:rPr>
          <w:rFonts w:ascii="Times New Roman" w:hAnsi="Times New Roman" w:cs="Times New Roman"/>
          <w:i/>
          <w:sz w:val="24"/>
          <w:szCs w:val="24"/>
        </w:rPr>
        <w:t>şi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autorităţii</w:t>
      </w:r>
      <w:proofErr w:type="spellEnd"/>
      <w:r>
        <w:rPr>
          <w:rFonts w:ascii="Times New Roman" w:hAnsi="Times New Roman" w:cs="Times New Roman"/>
          <w:i/>
          <w:sz w:val="24"/>
          <w:szCs w:val="24"/>
        </w:rPr>
        <w:t xml:space="preserve"> exercitate de stat), putem afirma faptul că monarhia este un rezultat politic bun care domină </w:t>
      </w:r>
      <w:proofErr w:type="spellStart"/>
      <w:r>
        <w:rPr>
          <w:rFonts w:ascii="Times New Roman" w:hAnsi="Times New Roman" w:cs="Times New Roman"/>
          <w:i/>
          <w:sz w:val="24"/>
          <w:szCs w:val="24"/>
        </w:rPr>
        <w:t>şi</w:t>
      </w:r>
      <w:proofErr w:type="spellEnd"/>
      <w:r>
        <w:rPr>
          <w:rFonts w:ascii="Times New Roman" w:hAnsi="Times New Roman" w:cs="Times New Roman"/>
          <w:i/>
          <w:sz w:val="24"/>
          <w:szCs w:val="24"/>
        </w:rPr>
        <w:t xml:space="preserve"> devansează orice altă posibilă restrângere a </w:t>
      </w:r>
      <w:proofErr w:type="spellStart"/>
      <w:r>
        <w:rPr>
          <w:rFonts w:ascii="Times New Roman" w:hAnsi="Times New Roman" w:cs="Times New Roman"/>
          <w:i/>
          <w:sz w:val="24"/>
          <w:szCs w:val="24"/>
        </w:rPr>
        <w:t>libertăţii</w:t>
      </w:r>
      <w:proofErr w:type="spellEnd"/>
      <w:r>
        <w:rPr>
          <w:rFonts w:ascii="Times New Roman" w:hAnsi="Times New Roman" w:cs="Times New Roman"/>
          <w:i/>
          <w:sz w:val="24"/>
          <w:szCs w:val="24"/>
        </w:rPr>
        <w:t xml:space="preserve"> individului </w:t>
      </w:r>
      <w:proofErr w:type="spellStart"/>
      <w:r>
        <w:rPr>
          <w:rFonts w:ascii="Times New Roman" w:hAnsi="Times New Roman" w:cs="Times New Roman"/>
          <w:i/>
          <w:sz w:val="24"/>
          <w:szCs w:val="24"/>
        </w:rPr>
        <w:t>şi</w:t>
      </w:r>
      <w:proofErr w:type="spellEnd"/>
      <w:r>
        <w:rPr>
          <w:rFonts w:ascii="Times New Roman" w:hAnsi="Times New Roman" w:cs="Times New Roman"/>
          <w:i/>
          <w:sz w:val="24"/>
          <w:szCs w:val="24"/>
        </w:rPr>
        <w:t xml:space="preserve"> care îi transmite </w:t>
      </w:r>
      <w:proofErr w:type="spellStart"/>
      <w:r>
        <w:rPr>
          <w:rFonts w:ascii="Times New Roman" w:hAnsi="Times New Roman" w:cs="Times New Roman"/>
          <w:i/>
          <w:sz w:val="24"/>
          <w:szCs w:val="24"/>
        </w:rPr>
        <w:t>siguranţă</w:t>
      </w:r>
      <w:proofErr w:type="spellEnd"/>
      <w:r>
        <w:rPr>
          <w:rFonts w:ascii="Times New Roman" w:hAnsi="Times New Roman" w:cs="Times New Roman"/>
          <w:i/>
          <w:sz w:val="24"/>
          <w:szCs w:val="24"/>
        </w:rPr>
        <w:t xml:space="preserve"> certitudine </w:t>
      </w:r>
      <w:proofErr w:type="spellStart"/>
      <w:r>
        <w:rPr>
          <w:rFonts w:ascii="Times New Roman" w:hAnsi="Times New Roman" w:cs="Times New Roman"/>
          <w:i/>
          <w:sz w:val="24"/>
          <w:szCs w:val="24"/>
        </w:rPr>
        <w:t>şi</w:t>
      </w:r>
      <w:proofErr w:type="spellEnd"/>
      <w:r>
        <w:rPr>
          <w:rFonts w:ascii="Times New Roman" w:hAnsi="Times New Roman" w:cs="Times New Roman"/>
          <w:i/>
          <w:sz w:val="24"/>
          <w:szCs w:val="24"/>
        </w:rPr>
        <w:t xml:space="preserve"> încredere.</w:t>
      </w:r>
      <w:r>
        <w:rPr>
          <w:rFonts w:ascii="Times New Roman" w:hAnsi="Times New Roman" w:cs="Times New Roman"/>
          <w:sz w:val="24"/>
          <w:szCs w:val="24"/>
        </w:rPr>
        <w:t xml:space="preserve"> “ </w:t>
      </w:r>
      <w:r>
        <w:rPr>
          <w:rFonts w:ascii="Times New Roman" w:hAnsi="Times New Roman" w:cs="Times New Roman"/>
          <w:sz w:val="24"/>
          <w:szCs w:val="24"/>
          <w:lang w:val="en-US"/>
        </w:rPr>
        <w:t>( Young 2014, 7)</w:t>
      </w:r>
      <w:r>
        <w:rPr>
          <w:rFonts w:ascii="Times New Roman" w:hAnsi="Times New Roman" w:cs="Times New Roman"/>
          <w:sz w:val="24"/>
          <w:szCs w:val="24"/>
        </w:rPr>
        <w:t xml:space="preserve"> </w:t>
      </w:r>
    </w:p>
    <w:p w14:paraId="5F43E618" w14:textId="77777777" w:rsidR="000C263A" w:rsidRDefault="007267F4" w:rsidP="00A37700">
      <w:pPr>
        <w:pStyle w:val="ListParagraph"/>
        <w:numPr>
          <w:ilvl w:val="0"/>
          <w:numId w:val="1"/>
        </w:numPr>
        <w:spacing w:line="360" w:lineRule="auto"/>
        <w:jc w:val="both"/>
        <w:rPr>
          <w:rFonts w:ascii="Times New Roman" w:hAnsi="Times New Roman" w:cs="Times New Roman"/>
          <w:sz w:val="28"/>
          <w:szCs w:val="24"/>
        </w:rPr>
        <w:pPrChange w:id="20" w:author="Andrei" w:date="2019-06-06T17:32:00Z">
          <w:pPr>
            <w:pStyle w:val="ListParagraph"/>
            <w:numPr>
              <w:numId w:val="1"/>
            </w:numPr>
            <w:spacing w:line="360" w:lineRule="auto"/>
            <w:ind w:left="785" w:hanging="360"/>
            <w:jc w:val="both"/>
          </w:pPr>
        </w:pPrChange>
      </w:pPr>
      <w:r>
        <w:rPr>
          <w:rFonts w:ascii="Times New Roman" w:hAnsi="Times New Roman" w:cs="Times New Roman"/>
          <w:sz w:val="28"/>
          <w:szCs w:val="24"/>
        </w:rPr>
        <w:t>Contraargument</w:t>
      </w:r>
    </w:p>
    <w:p w14:paraId="4ADF21D3" w14:textId="04B9CE62" w:rsidR="000C263A" w:rsidRDefault="007267F4" w:rsidP="00A37700">
      <w:pPr>
        <w:spacing w:line="360" w:lineRule="auto"/>
        <w:ind w:left="720" w:firstLine="720"/>
        <w:jc w:val="both"/>
        <w:rPr>
          <w:rFonts w:ascii="Times New Roman" w:hAnsi="Times New Roman" w:cs="Times New Roman"/>
          <w:sz w:val="24"/>
          <w:szCs w:val="24"/>
          <w:lang w:val="en-US"/>
        </w:rPr>
        <w:pPrChange w:id="21" w:author="Andrei" w:date="2019-06-06T17:32:00Z">
          <w:pPr>
            <w:spacing w:line="360" w:lineRule="auto"/>
            <w:ind w:left="720" w:firstLine="720"/>
            <w:jc w:val="both"/>
          </w:pPr>
        </w:pPrChange>
      </w:pPr>
      <w:r>
        <w:rPr>
          <w:rFonts w:ascii="Times New Roman" w:hAnsi="Times New Roman" w:cs="Times New Roman"/>
          <w:sz w:val="24"/>
          <w:szCs w:val="24"/>
        </w:rPr>
        <w:t>Pe de altă parte</w:t>
      </w:r>
      <w:ins w:id="22" w:author="Andrei" w:date="2019-06-05T01:10:00Z">
        <w:r w:rsidR="00D84735">
          <w:rPr>
            <w:rFonts w:ascii="Times New Roman" w:hAnsi="Times New Roman" w:cs="Times New Roman"/>
            <w:sz w:val="24"/>
            <w:szCs w:val="24"/>
          </w:rPr>
          <w:t>, o parte din puterile statului sunt concentrate în mâinile unei singure persoane, până câ</w:t>
        </w:r>
      </w:ins>
      <w:ins w:id="23" w:author="Andrei" w:date="2019-06-05T01:11:00Z">
        <w:r w:rsidR="00D84735">
          <w:rPr>
            <w:rFonts w:ascii="Times New Roman" w:hAnsi="Times New Roman" w:cs="Times New Roman"/>
            <w:sz w:val="24"/>
            <w:szCs w:val="24"/>
          </w:rPr>
          <w:t>nd aceasta abdică sau moare.</w:t>
        </w:r>
      </w:ins>
      <w:del w:id="24" w:author="Andrei" w:date="2019-06-05T01:10:00Z">
        <w:r w:rsidDel="00D84735">
          <w:rPr>
            <w:rFonts w:ascii="Times New Roman" w:hAnsi="Times New Roman" w:cs="Times New Roman"/>
            <w:sz w:val="24"/>
            <w:szCs w:val="24"/>
          </w:rPr>
          <w:delText>, ştim că monarhia concentreaz</w:delText>
        </w:r>
        <w:r w:rsidDel="00D84735">
          <w:rPr>
            <w:rFonts w:ascii="Times New Roman" w:hAnsi="Times New Roman" w:cs="Times New Roman"/>
            <w:sz w:val="24"/>
            <w:szCs w:val="24"/>
            <w:lang w:val="en-US"/>
          </w:rPr>
          <w:delText>ă puterile statului în mâinile unei singure persoane, până când aceasta abdică sau moare</w:delText>
        </w:r>
      </w:del>
      <w:r>
        <w:rPr>
          <w:rFonts w:ascii="Times New Roman" w:hAnsi="Times New Roman" w:cs="Times New Roman"/>
          <w:sz w:val="24"/>
          <w:szCs w:val="24"/>
          <w:lang w:val="en-US"/>
        </w:rPr>
        <w:t>.</w:t>
      </w:r>
      <w:commentRangeStart w:id="25"/>
      <w:commentRangeStart w:id="26"/>
      <w:commentRangeEnd w:id="25"/>
      <w:ins w:id="27" w:author="Unknown Author" w:date="2019-05-28T18:44:00Z">
        <w:r>
          <w:rPr>
            <w:rFonts w:ascii="Times New Roman" w:hAnsi="Times New Roman" w:cs="Times New Roman"/>
            <w:sz w:val="24"/>
            <w:szCs w:val="24"/>
            <w:lang w:val="en-US"/>
          </w:rPr>
          <w:commentReference w:id="25"/>
        </w:r>
      </w:ins>
      <w:commentRangeEnd w:id="26"/>
      <w:r w:rsidR="00D84735">
        <w:rPr>
          <w:rStyle w:val="CommentReference"/>
        </w:rPr>
        <w:commentReference w:id="26"/>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condițiile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puterile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conferite</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rege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ușor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devină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corupt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transforme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regimul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într-unul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totalitar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aminti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cazul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lui</w:t>
      </w:r>
      <w:proofErr w:type="spellEnd"/>
      <w:r>
        <w:rPr>
          <w:rFonts w:ascii="Times New Roman" w:hAnsi="Times New Roman" w:cs="Times New Roman"/>
          <w:sz w:val="24"/>
          <w:szCs w:val="24"/>
          <w:lang w:val="en-US"/>
        </w:rPr>
        <w:t xml:space="preserve"> Carol al II-lea, </w:t>
      </w:r>
      <w:proofErr w:type="spellStart"/>
      <w:r>
        <w:rPr>
          <w:rFonts w:ascii="Times New Roman" w:hAnsi="Times New Roman" w:cs="Times New Roman"/>
          <w:sz w:val="24"/>
          <w:szCs w:val="24"/>
          <w:lang w:val="en-US"/>
        </w:rPr>
        <w:t>regele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României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perioada</w:t>
      </w:r>
      <w:proofErr w:type="spellEnd"/>
      <w:r>
        <w:rPr>
          <w:rFonts w:ascii="Times New Roman" w:hAnsi="Times New Roman" w:cs="Times New Roman"/>
          <w:sz w:val="24"/>
          <w:szCs w:val="24"/>
          <w:lang w:val="en-US"/>
        </w:rPr>
        <w:t xml:space="preserve"> 1930-1940, care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transformat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domnia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într</w:t>
      </w:r>
      <w:proofErr w:type="spellEnd"/>
      <w:r>
        <w:rPr>
          <w:rFonts w:ascii="Times New Roman" w:hAnsi="Times New Roman" w:cs="Times New Roman"/>
          <w:sz w:val="24"/>
          <w:szCs w:val="24"/>
          <w:lang w:val="en-US"/>
        </w:rPr>
        <w:t xml:space="preserve">-o </w:t>
      </w:r>
      <w:proofErr w:type="spellStart"/>
      <w:r>
        <w:rPr>
          <w:rFonts w:ascii="Times New Roman" w:hAnsi="Times New Roman" w:cs="Times New Roman"/>
          <w:sz w:val="24"/>
          <w:szCs w:val="24"/>
          <w:lang w:val="en-US"/>
        </w:rPr>
        <w:t>monarhie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absolutistă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numeroasele</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decrete</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interzicerea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partidelor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politice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dizolvarea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parlamentului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impunerea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Constituţiei</w:t>
      </w:r>
      <w:proofErr w:type="spellEnd"/>
      <w:r>
        <w:rPr>
          <w:rFonts w:ascii="Times New Roman" w:hAnsi="Times New Roman" w:cs="Times New Roman"/>
          <w:sz w:val="24"/>
          <w:szCs w:val="24"/>
          <w:lang w:val="en-US"/>
        </w:rPr>
        <w:t xml:space="preserve"> din 1938 care </w:t>
      </w:r>
      <w:proofErr w:type="spellStart"/>
      <w:r>
        <w:rPr>
          <w:rFonts w:ascii="Times New Roman" w:hAnsi="Times New Roman" w:cs="Times New Roman"/>
          <w:sz w:val="24"/>
          <w:szCs w:val="24"/>
          <w:lang w:val="en-US"/>
        </w:rPr>
        <w:t>îi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garanta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putere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nelimitată</w:t>
      </w:r>
      <w:proofErr w:type="spellEnd"/>
      <w:r>
        <w:rPr>
          <w:rFonts w:ascii="Times New Roman" w:hAnsi="Times New Roman" w:cs="Times New Roman"/>
          <w:sz w:val="24"/>
          <w:szCs w:val="24"/>
          <w:lang w:val="en-US"/>
        </w:rPr>
        <w:t xml:space="preserve"> etc. (</w:t>
      </w:r>
      <w:proofErr w:type="spellStart"/>
      <w:r>
        <w:rPr>
          <w:rFonts w:ascii="Times New Roman" w:hAnsi="Times New Roman" w:cs="Times New Roman"/>
          <w:sz w:val="24"/>
          <w:szCs w:val="24"/>
          <w:lang w:val="en-US"/>
        </w:rPr>
        <w:t>Marcu</w:t>
      </w:r>
      <w:proofErr w:type="spellEnd"/>
      <w:r>
        <w:rPr>
          <w:rFonts w:ascii="Times New Roman" w:hAnsi="Times New Roman" w:cs="Times New Roman"/>
          <w:sz w:val="24"/>
          <w:szCs w:val="24"/>
          <w:lang w:val="en-US"/>
        </w:rPr>
        <w:t xml:space="preserve">, n.d.) </w:t>
      </w:r>
      <w:r>
        <w:rPr>
          <w:rFonts w:ascii="Times New Roman" w:hAnsi="Times New Roman" w:cs="Times New Roman"/>
        </w:rPr>
        <w:t xml:space="preserve"> </w:t>
      </w:r>
    </w:p>
    <w:p w14:paraId="6D218633" w14:textId="77777777" w:rsidR="000C263A" w:rsidRDefault="007267F4" w:rsidP="00A37700">
      <w:pPr>
        <w:spacing w:line="360" w:lineRule="auto"/>
        <w:ind w:left="720" w:firstLine="720"/>
        <w:jc w:val="both"/>
        <w:rPr>
          <w:rFonts w:ascii="Times New Roman" w:hAnsi="Times New Roman" w:cs="Times New Roman"/>
          <w:sz w:val="24"/>
          <w:szCs w:val="24"/>
        </w:rPr>
        <w:pPrChange w:id="28" w:author="Andrei" w:date="2019-06-06T17:32:00Z">
          <w:pPr>
            <w:spacing w:line="360" w:lineRule="auto"/>
            <w:ind w:left="720" w:firstLine="720"/>
            <w:jc w:val="both"/>
          </w:pPr>
        </w:pPrChange>
      </w:pPr>
      <w:r>
        <w:rPr>
          <w:rFonts w:ascii="Times New Roman" w:hAnsi="Times New Roman" w:cs="Times New Roman"/>
          <w:sz w:val="24"/>
          <w:szCs w:val="24"/>
        </w:rPr>
        <w:t xml:space="preserve">În acest context, putem spune că  </w:t>
      </w:r>
      <w:proofErr w:type="spellStart"/>
      <w:r>
        <w:rPr>
          <w:rFonts w:ascii="Times New Roman" w:hAnsi="Times New Roman" w:cs="Times New Roman"/>
          <w:sz w:val="24"/>
          <w:szCs w:val="24"/>
          <w:lang w:val="en-US"/>
        </w:rPr>
        <w:t>degeaba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statul</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bucură</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continuitate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politică</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partea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conducătorului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dacă</w:t>
      </w:r>
      <w:proofErr w:type="spellEnd"/>
      <w:r>
        <w:rPr>
          <w:rFonts w:ascii="Times New Roman" w:hAnsi="Times New Roman" w:cs="Times New Roman"/>
          <w:sz w:val="24"/>
          <w:szCs w:val="24"/>
          <w:lang w:val="en-US"/>
        </w:rPr>
        <w:t xml:space="preserve"> el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nepregătit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această</w:t>
      </w:r>
      <w:proofErr w:type="spellEnd"/>
      <w:r>
        <w:rPr>
          <w:rFonts w:ascii="Times New Roman" w:hAnsi="Times New Roman" w:cs="Times New Roman"/>
          <w:sz w:val="24"/>
          <w:szCs w:val="24"/>
          <w:lang w:val="en-US"/>
        </w:rPr>
        <w:t xml:space="preserve"> mare </w:t>
      </w:r>
      <w:proofErr w:type="spellStart"/>
      <w:r>
        <w:rPr>
          <w:rFonts w:ascii="Times New Roman" w:hAnsi="Times New Roman" w:cs="Times New Roman"/>
          <w:sz w:val="24"/>
          <w:szCs w:val="24"/>
          <w:lang w:val="en-US"/>
        </w:rPr>
        <w:t>responsabilitate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De aceea, în cadrul unei democrații, poporul este suveran și are puterea și privilegiul de a-și da acordul cu privire la conducătorii în care se încrede să-l conducă pentru următorii ani. </w:t>
      </w:r>
    </w:p>
    <w:p w14:paraId="3A26379B" w14:textId="77777777" w:rsidR="000C263A" w:rsidRDefault="007267F4" w:rsidP="00A37700">
      <w:pPr>
        <w:spacing w:line="360" w:lineRule="auto"/>
        <w:ind w:left="720" w:firstLine="720"/>
        <w:jc w:val="both"/>
        <w:rPr>
          <w:rFonts w:ascii="Times New Roman" w:hAnsi="Times New Roman" w:cs="Times New Roman"/>
          <w:sz w:val="24"/>
          <w:szCs w:val="24"/>
          <w:lang w:val="en-US"/>
        </w:rPr>
        <w:pPrChange w:id="29" w:author="Andrei" w:date="2019-06-06T17:32:00Z">
          <w:pPr>
            <w:spacing w:line="360" w:lineRule="auto"/>
            <w:ind w:left="720" w:firstLine="720"/>
            <w:jc w:val="both"/>
          </w:pPr>
        </w:pPrChange>
      </w:pP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plus, </w:t>
      </w:r>
      <w:bookmarkStart w:id="30" w:name="__DdeLink__29139_2225018469"/>
      <w:proofErr w:type="spellStart"/>
      <w:r>
        <w:rPr>
          <w:rFonts w:ascii="Times New Roman" w:hAnsi="Times New Roman" w:cs="Times New Roman"/>
          <w:sz w:val="24"/>
          <w:szCs w:val="24"/>
          <w:lang w:val="en-US"/>
        </w:rPr>
        <w:t>succesiunea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fruntea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statului</w:t>
      </w:r>
      <w:proofErr w:type="spellEnd"/>
      <w:r>
        <w:rPr>
          <w:rFonts w:ascii="Times New Roman" w:hAnsi="Times New Roman" w:cs="Times New Roman"/>
          <w:sz w:val="24"/>
          <w:szCs w:val="24"/>
          <w:lang w:val="en-US"/>
        </w:rPr>
        <w:t xml:space="preserve"> pe </w:t>
      </w:r>
      <w:proofErr w:type="spellStart"/>
      <w:r>
        <w:rPr>
          <w:rFonts w:ascii="Times New Roman" w:hAnsi="Times New Roman" w:cs="Times New Roman"/>
          <w:sz w:val="24"/>
          <w:szCs w:val="24"/>
          <w:lang w:val="en-US"/>
        </w:rPr>
        <w:t>cale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ereditară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reprezintă</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formă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nedemocratică</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alegere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liderului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mulți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consideră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că</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monarh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chiar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puteri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limitate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înfățișează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valori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profund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nedemocratice</w:t>
      </w:r>
      <w:proofErr w:type="spellEnd"/>
      <w:r>
        <w:rPr>
          <w:rFonts w:ascii="Times New Roman" w:hAnsi="Times New Roman" w:cs="Times New Roman"/>
          <w:sz w:val="24"/>
          <w:szCs w:val="24"/>
          <w:lang w:val="en-US"/>
        </w:rPr>
        <w:t xml:space="preserve">. </w:t>
      </w:r>
      <w:bookmarkEnd w:id="30"/>
      <w:r>
        <w:rPr>
          <w:rFonts w:ascii="Times New Roman" w:hAnsi="Times New Roman" w:cs="Times New Roman"/>
          <w:sz w:val="24"/>
          <w:szCs w:val="24"/>
          <w:lang w:val="en-US"/>
        </w:rPr>
        <w:t xml:space="preserve">Au </w:t>
      </w:r>
      <w:proofErr w:type="spellStart"/>
      <w:r>
        <w:rPr>
          <w:rFonts w:ascii="Times New Roman" w:hAnsi="Times New Roman" w:cs="Times New Roman"/>
          <w:sz w:val="24"/>
          <w:szCs w:val="24"/>
          <w:lang w:val="en-US"/>
        </w:rPr>
        <w:t>fost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diferite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cazuri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istorie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monarhia</w:t>
      </w:r>
      <w:proofErr w:type="spellEnd"/>
      <w:r>
        <w:rPr>
          <w:rFonts w:ascii="Times New Roman" w:hAnsi="Times New Roman" w:cs="Times New Roman"/>
          <w:sz w:val="24"/>
          <w:szCs w:val="24"/>
          <w:lang w:val="en-US"/>
        </w:rPr>
        <w:t xml:space="preserve"> s-a </w:t>
      </w:r>
      <w:proofErr w:type="spellStart"/>
      <w:r>
        <w:rPr>
          <w:rFonts w:ascii="Times New Roman" w:hAnsi="Times New Roman" w:cs="Times New Roman"/>
          <w:sz w:val="24"/>
          <w:szCs w:val="24"/>
          <w:lang w:val="en-US"/>
        </w:rPr>
        <w:t>disociat</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aceste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trăsături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care a </w:t>
      </w:r>
      <w:proofErr w:type="spellStart"/>
      <w:r>
        <w:rPr>
          <w:rFonts w:ascii="Times New Roman" w:hAnsi="Times New Roman" w:cs="Times New Roman"/>
          <w:sz w:val="24"/>
          <w:szCs w:val="24"/>
          <w:lang w:val="en-US"/>
        </w:rPr>
        <w:t>fost</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figură</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reuşit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dividă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şi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dezbine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poporul</w:t>
      </w:r>
      <w:proofErr w:type="spellEnd"/>
      <w:r>
        <w:rPr>
          <w:rFonts w:ascii="Times New Roman" w:hAnsi="Times New Roman" w:cs="Times New Roman"/>
          <w:sz w:val="24"/>
          <w:szCs w:val="24"/>
          <w:lang w:val="en-US"/>
        </w:rPr>
        <w:t xml:space="preserve">, precum: Ivan </w:t>
      </w:r>
      <w:proofErr w:type="spellStart"/>
      <w:r>
        <w:rPr>
          <w:rFonts w:ascii="Times New Roman" w:hAnsi="Times New Roman" w:cs="Times New Roman"/>
          <w:sz w:val="24"/>
          <w:szCs w:val="24"/>
          <w:lang w:val="en-US"/>
        </w:rPr>
        <w:t>cel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Groaznic</w:t>
      </w:r>
      <w:proofErr w:type="spellEnd"/>
      <w:r>
        <w:rPr>
          <w:rFonts w:ascii="Times New Roman" w:hAnsi="Times New Roman" w:cs="Times New Roman"/>
          <w:sz w:val="24"/>
          <w:szCs w:val="24"/>
          <w:lang w:val="en-US"/>
        </w:rPr>
        <w:t xml:space="preserve"> (Andreyev 2019)</w:t>
      </w:r>
      <w:r>
        <w:rPr>
          <w:rFonts w:ascii="Times New Roman" w:hAnsi="Times New Roman" w:cs="Times New Roman"/>
          <w:sz w:val="24"/>
          <w:szCs w:val="24"/>
        </w:rPr>
        <w:t>, Henric al VIII-</w:t>
      </w:r>
      <w:r>
        <w:rPr>
          <w:rFonts w:ascii="Times New Roman" w:hAnsi="Times New Roman" w:cs="Times New Roman"/>
          <w:sz w:val="24"/>
          <w:szCs w:val="24"/>
        </w:rPr>
        <w:lastRenderedPageBreak/>
        <w:t>lea (</w:t>
      </w:r>
      <w:proofErr w:type="spellStart"/>
      <w:r>
        <w:rPr>
          <w:rFonts w:ascii="Times New Roman" w:hAnsi="Times New Roman" w:cs="Times New Roman"/>
          <w:sz w:val="24"/>
          <w:szCs w:val="24"/>
        </w:rPr>
        <w:t>Pruitt</w:t>
      </w:r>
      <w:proofErr w:type="spellEnd"/>
      <w:r>
        <w:rPr>
          <w:rFonts w:ascii="Times New Roman" w:hAnsi="Times New Roman" w:cs="Times New Roman"/>
          <w:sz w:val="24"/>
          <w:szCs w:val="24"/>
        </w:rPr>
        <w:t xml:space="preserve"> 2018) sau </w:t>
      </w:r>
      <w:r>
        <w:rPr>
          <w:rFonts w:ascii="Times New Roman" w:hAnsi="Times New Roman" w:cs="Times New Roman"/>
          <w:color w:val="222222"/>
          <w:sz w:val="24"/>
          <w:szCs w:val="24"/>
          <w:shd w:val="clear" w:color="auto" w:fill="FFFFFF"/>
        </w:rPr>
        <w:t>Abdullah al Arabiei Saudite (al-</w:t>
      </w:r>
      <w:proofErr w:type="spellStart"/>
      <w:r>
        <w:rPr>
          <w:rFonts w:ascii="Times New Roman" w:hAnsi="Times New Roman" w:cs="Times New Roman"/>
          <w:color w:val="222222"/>
          <w:sz w:val="24"/>
          <w:szCs w:val="24"/>
          <w:shd w:val="clear" w:color="auto" w:fill="FFFFFF"/>
        </w:rPr>
        <w:t>Rasheed</w:t>
      </w:r>
      <w:proofErr w:type="spellEnd"/>
      <w:r>
        <w:rPr>
          <w:rFonts w:ascii="Times New Roman" w:hAnsi="Times New Roman" w:cs="Times New Roman"/>
          <w:color w:val="222222"/>
          <w:sz w:val="24"/>
          <w:szCs w:val="24"/>
          <w:shd w:val="clear" w:color="auto" w:fill="FFFFFF"/>
        </w:rPr>
        <w:t xml:space="preserve"> 2015)</w:t>
      </w:r>
      <w:r>
        <w:rPr>
          <w:rFonts w:ascii="Times New Roman" w:hAnsi="Times New Roman" w:cs="Times New Roman"/>
          <w:sz w:val="24"/>
          <w:szCs w:val="24"/>
        </w:rPr>
        <w:t xml:space="preserve">.  Autorul Hans-Hermann </w:t>
      </w:r>
      <w:proofErr w:type="spellStart"/>
      <w:r>
        <w:rPr>
          <w:rFonts w:ascii="Times New Roman" w:hAnsi="Times New Roman" w:cs="Times New Roman"/>
          <w:sz w:val="24"/>
          <w:szCs w:val="24"/>
        </w:rPr>
        <w:t>Hoppe</w:t>
      </w:r>
      <w:proofErr w:type="spellEnd"/>
      <w:r>
        <w:rPr>
          <w:rFonts w:ascii="Times New Roman" w:hAnsi="Times New Roman" w:cs="Times New Roman"/>
          <w:sz w:val="24"/>
          <w:szCs w:val="24"/>
        </w:rPr>
        <w:t xml:space="preserve"> consideră că monarhii sunt principala vină pentru perturbarea echilibrului statului prin războaiele începute </w:t>
      </w:r>
      <w:r>
        <w:rPr>
          <w:rFonts w:ascii="Times New Roman" w:hAnsi="Times New Roman" w:cs="Times New Roman"/>
          <w:i/>
          <w:sz w:val="24"/>
          <w:szCs w:val="24"/>
        </w:rPr>
        <w:t>„</w:t>
      </w:r>
      <w:r>
        <w:rPr>
          <w:rFonts w:ascii="Times New Roman" w:hAnsi="Times New Roman" w:cs="Times New Roman"/>
          <w:i/>
          <w:sz w:val="24"/>
          <w:szCs w:val="24"/>
          <w:lang w:val="en-US"/>
        </w:rPr>
        <w:t xml:space="preserve">De </w:t>
      </w:r>
      <w:proofErr w:type="spellStart"/>
      <w:r>
        <w:rPr>
          <w:rFonts w:ascii="Times New Roman" w:hAnsi="Times New Roman" w:cs="Times New Roman"/>
          <w:i/>
          <w:sz w:val="24"/>
          <w:szCs w:val="24"/>
          <w:lang w:val="en-US"/>
        </w:rPr>
        <w:t>obicei</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războaiele</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monarhice</w:t>
      </w:r>
      <w:proofErr w:type="spellEnd"/>
      <w:r>
        <w:rPr>
          <w:rFonts w:ascii="Times New Roman" w:hAnsi="Times New Roman" w:cs="Times New Roman"/>
          <w:i/>
          <w:sz w:val="24"/>
          <w:szCs w:val="24"/>
          <w:lang w:val="en-US"/>
        </w:rPr>
        <w:t xml:space="preserve"> au ca </w:t>
      </w:r>
      <w:proofErr w:type="spellStart"/>
      <w:r>
        <w:rPr>
          <w:rFonts w:ascii="Times New Roman" w:hAnsi="Times New Roman" w:cs="Times New Roman"/>
          <w:i/>
          <w:sz w:val="24"/>
          <w:szCs w:val="24"/>
          <w:lang w:val="en-US"/>
        </w:rPr>
        <w:t>punct</w:t>
      </w:r>
      <w:proofErr w:type="spellEnd"/>
      <w:r>
        <w:rPr>
          <w:rFonts w:ascii="Times New Roman" w:hAnsi="Times New Roman" w:cs="Times New Roman"/>
          <w:i/>
          <w:sz w:val="24"/>
          <w:szCs w:val="24"/>
          <w:lang w:val="en-US"/>
        </w:rPr>
        <w:t xml:space="preserve"> de </w:t>
      </w:r>
      <w:proofErr w:type="spellStart"/>
      <w:r>
        <w:rPr>
          <w:rFonts w:ascii="Times New Roman" w:hAnsi="Times New Roman" w:cs="Times New Roman"/>
          <w:i/>
          <w:sz w:val="24"/>
          <w:szCs w:val="24"/>
          <w:lang w:val="en-US"/>
        </w:rPr>
        <w:t>plecare</w:t>
      </w:r>
      <w:proofErr w:type="spellEnd"/>
      <w:r>
        <w:rPr>
          <w:rFonts w:ascii="Times New Roman" w:hAnsi="Times New Roman" w:cs="Times New Roman"/>
          <w:i/>
          <w:sz w:val="24"/>
          <w:szCs w:val="24"/>
          <w:lang w:val="en-US"/>
        </w:rPr>
        <w:t xml:space="preserve"> dispute legate de </w:t>
      </w:r>
      <w:proofErr w:type="spellStart"/>
      <w:r>
        <w:rPr>
          <w:rFonts w:ascii="Times New Roman" w:hAnsi="Times New Roman" w:cs="Times New Roman"/>
          <w:i/>
          <w:sz w:val="24"/>
          <w:szCs w:val="24"/>
          <w:lang w:val="en-US"/>
        </w:rPr>
        <w:t>moștenirea</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tronului</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și</w:t>
      </w:r>
      <w:proofErr w:type="spellEnd"/>
      <w:r>
        <w:rPr>
          <w:rFonts w:ascii="Times New Roman" w:hAnsi="Times New Roman" w:cs="Times New Roman"/>
          <w:i/>
          <w:sz w:val="24"/>
          <w:szCs w:val="24"/>
          <w:lang w:val="en-US"/>
        </w:rPr>
        <w:t xml:space="preserve"> a </w:t>
      </w:r>
      <w:proofErr w:type="spellStart"/>
      <w:r>
        <w:rPr>
          <w:rFonts w:ascii="Times New Roman" w:hAnsi="Times New Roman" w:cs="Times New Roman"/>
          <w:i/>
          <w:sz w:val="24"/>
          <w:szCs w:val="24"/>
          <w:lang w:val="en-US"/>
        </w:rPr>
        <w:t>averii</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conflicte</w:t>
      </w:r>
      <w:proofErr w:type="spellEnd"/>
      <w:r>
        <w:rPr>
          <w:rFonts w:ascii="Times New Roman" w:hAnsi="Times New Roman" w:cs="Times New Roman"/>
          <w:i/>
          <w:sz w:val="24"/>
          <w:szCs w:val="24"/>
          <w:lang w:val="en-US"/>
        </w:rPr>
        <w:t xml:space="preserve"> generate de o </w:t>
      </w:r>
      <w:proofErr w:type="spellStart"/>
      <w:r>
        <w:rPr>
          <w:rFonts w:ascii="Times New Roman" w:hAnsi="Times New Roman" w:cs="Times New Roman"/>
          <w:i/>
          <w:sz w:val="24"/>
          <w:szCs w:val="24"/>
          <w:lang w:val="en-US"/>
        </w:rPr>
        <w:t>complexă</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rețea</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matrimonială</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prin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alianțele</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interdinastice</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și</w:t>
      </w:r>
      <w:proofErr w:type="spellEnd"/>
      <w:r>
        <w:rPr>
          <w:rFonts w:ascii="Times New Roman" w:hAnsi="Times New Roman" w:cs="Times New Roman"/>
          <w:i/>
          <w:sz w:val="24"/>
          <w:szCs w:val="24"/>
          <w:lang w:val="en-US"/>
        </w:rPr>
        <w:t xml:space="preserve"> de </w:t>
      </w:r>
      <w:proofErr w:type="spellStart"/>
      <w:r>
        <w:rPr>
          <w:rFonts w:ascii="Times New Roman" w:hAnsi="Times New Roman" w:cs="Times New Roman"/>
          <w:i/>
          <w:sz w:val="24"/>
          <w:szCs w:val="24"/>
          <w:lang w:val="en-US"/>
        </w:rPr>
        <w:t>disparițiile</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unor</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familii</w:t>
      </w:r>
      <w:proofErr w:type="spellEnd"/>
      <w:r>
        <w:rPr>
          <w:rFonts w:ascii="Times New Roman" w:hAnsi="Times New Roman" w:cs="Times New Roman"/>
          <w:i/>
          <w:sz w:val="24"/>
          <w:szCs w:val="24"/>
          <w:lang w:val="en-US"/>
        </w:rPr>
        <w:t xml:space="preserve"> de </w:t>
      </w:r>
      <w:proofErr w:type="spellStart"/>
      <w:r>
        <w:rPr>
          <w:rFonts w:ascii="Times New Roman" w:hAnsi="Times New Roman" w:cs="Times New Roman"/>
          <w:i/>
          <w:sz w:val="24"/>
          <w:szCs w:val="24"/>
          <w:lang w:val="en-US"/>
        </w:rPr>
        <w:t>nobili</w:t>
      </w:r>
      <w:proofErr w:type="spellEnd"/>
      <w:r>
        <w:rPr>
          <w:rFonts w:ascii="Times New Roman" w:hAnsi="Times New Roman" w:cs="Times New Roman"/>
          <w:i/>
          <w:sz w:val="24"/>
          <w:szCs w:val="24"/>
          <w:lang w:val="en-US"/>
        </w:rPr>
        <w:t xml:space="preserve">. Ca dispute </w:t>
      </w:r>
      <w:proofErr w:type="spellStart"/>
      <w:r>
        <w:rPr>
          <w:rFonts w:ascii="Times New Roman" w:hAnsi="Times New Roman" w:cs="Times New Roman"/>
          <w:i/>
          <w:sz w:val="24"/>
          <w:szCs w:val="24"/>
          <w:lang w:val="en-US"/>
        </w:rPr>
        <w:t>violente</w:t>
      </w:r>
      <w:proofErr w:type="spellEnd"/>
      <w:r>
        <w:rPr>
          <w:rFonts w:ascii="Times New Roman" w:hAnsi="Times New Roman" w:cs="Times New Roman"/>
          <w:i/>
          <w:sz w:val="24"/>
          <w:szCs w:val="24"/>
          <w:lang w:val="en-US"/>
        </w:rPr>
        <w:t xml:space="preserve"> de </w:t>
      </w:r>
      <w:proofErr w:type="spellStart"/>
      <w:r>
        <w:rPr>
          <w:rFonts w:ascii="Times New Roman" w:hAnsi="Times New Roman" w:cs="Times New Roman"/>
          <w:i/>
          <w:sz w:val="24"/>
          <w:szCs w:val="24"/>
          <w:lang w:val="en-US"/>
        </w:rPr>
        <w:t>moștenire</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războaiele</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monarhice</w:t>
      </w:r>
      <w:proofErr w:type="spellEnd"/>
      <w:r>
        <w:rPr>
          <w:rFonts w:ascii="Times New Roman" w:hAnsi="Times New Roman" w:cs="Times New Roman"/>
          <w:i/>
          <w:sz w:val="24"/>
          <w:szCs w:val="24"/>
          <w:lang w:val="en-US"/>
        </w:rPr>
        <w:t xml:space="preserve"> sunt </w:t>
      </w:r>
      <w:proofErr w:type="spellStart"/>
      <w:r>
        <w:rPr>
          <w:rFonts w:ascii="Times New Roman" w:hAnsi="Times New Roman" w:cs="Times New Roman"/>
          <w:i/>
          <w:sz w:val="24"/>
          <w:szCs w:val="24"/>
          <w:lang w:val="en-US"/>
        </w:rPr>
        <w:t>caracterizate</w:t>
      </w:r>
      <w:proofErr w:type="spellEnd"/>
      <w:r>
        <w:rPr>
          <w:rFonts w:ascii="Times New Roman" w:hAnsi="Times New Roman" w:cs="Times New Roman"/>
          <w:i/>
          <w:sz w:val="24"/>
          <w:szCs w:val="24"/>
          <w:lang w:val="en-US"/>
        </w:rPr>
        <w:t xml:space="preserve"> de </w:t>
      </w:r>
      <w:proofErr w:type="spellStart"/>
      <w:r>
        <w:rPr>
          <w:rFonts w:ascii="Times New Roman" w:hAnsi="Times New Roman" w:cs="Times New Roman"/>
          <w:i/>
          <w:sz w:val="24"/>
          <w:szCs w:val="24"/>
          <w:lang w:val="en-US"/>
        </w:rPr>
        <w:t>obiective</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teritoriale</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şi</w:t>
      </w:r>
      <w:proofErr w:type="spellEnd"/>
      <w:r>
        <w:rPr>
          <w:rFonts w:ascii="Times New Roman" w:hAnsi="Times New Roman" w:cs="Times New Roman"/>
          <w:i/>
          <w:sz w:val="24"/>
          <w:szCs w:val="24"/>
          <w:lang w:val="en-US"/>
        </w:rPr>
        <w:t xml:space="preserve"> nu sunt motivate ideologic.” </w:t>
      </w:r>
      <w:r>
        <w:rPr>
          <w:rFonts w:ascii="Times New Roman" w:hAnsi="Times New Roman" w:cs="Times New Roman"/>
          <w:sz w:val="24"/>
          <w:szCs w:val="24"/>
          <w:lang w:val="en-US"/>
        </w:rPr>
        <w:t>(Hoppe 2001, 34)</w:t>
      </w:r>
    </w:p>
    <w:p w14:paraId="6730107F" w14:textId="77777777" w:rsidR="000C263A" w:rsidRDefault="007267F4" w:rsidP="00A37700">
      <w:pPr>
        <w:pStyle w:val="ListParagraph"/>
        <w:numPr>
          <w:ilvl w:val="0"/>
          <w:numId w:val="1"/>
        </w:numPr>
        <w:spacing w:line="360" w:lineRule="auto"/>
        <w:jc w:val="both"/>
        <w:rPr>
          <w:rFonts w:ascii="Times New Roman" w:hAnsi="Times New Roman" w:cs="Times New Roman"/>
          <w:sz w:val="28"/>
          <w:szCs w:val="24"/>
        </w:rPr>
        <w:pPrChange w:id="31" w:author="Andrei" w:date="2019-06-06T17:32:00Z">
          <w:pPr>
            <w:pStyle w:val="ListParagraph"/>
            <w:numPr>
              <w:numId w:val="1"/>
            </w:numPr>
            <w:spacing w:line="360" w:lineRule="auto"/>
            <w:ind w:left="785" w:hanging="360"/>
            <w:jc w:val="both"/>
          </w:pPr>
        </w:pPrChange>
      </w:pPr>
      <w:r>
        <w:rPr>
          <w:rFonts w:ascii="Times New Roman" w:hAnsi="Times New Roman" w:cs="Times New Roman"/>
          <w:sz w:val="28"/>
          <w:szCs w:val="24"/>
        </w:rPr>
        <w:t>R</w:t>
      </w:r>
      <w:proofErr w:type="spellStart"/>
      <w:r>
        <w:rPr>
          <w:rFonts w:ascii="Times New Roman" w:hAnsi="Times New Roman" w:cs="Times New Roman"/>
          <w:sz w:val="28"/>
          <w:szCs w:val="24"/>
          <w:lang w:val="en-US"/>
        </w:rPr>
        <w:t>ăspuns</w:t>
      </w:r>
      <w:proofErr w:type="spellEnd"/>
      <w:r>
        <w:rPr>
          <w:rFonts w:ascii="Times New Roman" w:hAnsi="Times New Roman" w:cs="Times New Roman"/>
          <w:sz w:val="28"/>
          <w:szCs w:val="24"/>
          <w:lang w:val="en-US"/>
        </w:rPr>
        <w:t xml:space="preserve"> la </w:t>
      </w:r>
      <w:proofErr w:type="spellStart"/>
      <w:r>
        <w:rPr>
          <w:rFonts w:ascii="Times New Roman" w:hAnsi="Times New Roman" w:cs="Times New Roman"/>
          <w:sz w:val="28"/>
          <w:szCs w:val="24"/>
          <w:lang w:val="en-US"/>
        </w:rPr>
        <w:t>contraargument</w:t>
      </w:r>
      <w:proofErr w:type="spellEnd"/>
      <w:r>
        <w:rPr>
          <w:rFonts w:ascii="Times New Roman" w:hAnsi="Times New Roman" w:cs="Times New Roman"/>
          <w:sz w:val="28"/>
          <w:szCs w:val="24"/>
          <w:lang w:val="en-US"/>
        </w:rPr>
        <w:t xml:space="preserve"> </w:t>
      </w:r>
    </w:p>
    <w:p w14:paraId="39F5B426" w14:textId="77777777" w:rsidR="000C263A" w:rsidRDefault="007267F4" w:rsidP="00A37700">
      <w:pPr>
        <w:pStyle w:val="ListParagraph"/>
        <w:spacing w:line="360" w:lineRule="auto"/>
        <w:ind w:firstLine="720"/>
        <w:jc w:val="both"/>
        <w:rPr>
          <w:rFonts w:ascii="Times New Roman" w:hAnsi="Times New Roman" w:cs="Times New Roman"/>
          <w:sz w:val="24"/>
          <w:szCs w:val="24"/>
        </w:rPr>
        <w:pPrChange w:id="32" w:author="Andrei" w:date="2019-06-06T17:32:00Z">
          <w:pPr>
            <w:pStyle w:val="ListParagraph"/>
            <w:spacing w:line="360" w:lineRule="auto"/>
            <w:ind w:firstLine="720"/>
            <w:jc w:val="both"/>
          </w:pPr>
        </w:pPrChange>
      </w:pPr>
      <w:r>
        <w:rPr>
          <w:rFonts w:ascii="Times New Roman" w:hAnsi="Times New Roman" w:cs="Times New Roman"/>
          <w:sz w:val="24"/>
          <w:szCs w:val="24"/>
        </w:rPr>
        <w:t xml:space="preserve">Este adevărat că prea multă </w:t>
      </w:r>
      <w:r>
        <w:rPr>
          <w:rFonts w:ascii="Times New Roman" w:hAnsi="Times New Roman" w:cs="Times New Roman"/>
          <w:sz w:val="24"/>
          <w:szCs w:val="24"/>
          <w:lang w:val="en-US"/>
        </w:rPr>
        <w:t>“</w:t>
      </w:r>
      <w:r>
        <w:rPr>
          <w:rFonts w:ascii="Times New Roman" w:hAnsi="Times New Roman" w:cs="Times New Roman"/>
          <w:i/>
          <w:sz w:val="24"/>
          <w:szCs w:val="24"/>
        </w:rPr>
        <w:t>putere tinde să corupă, iar puterea absolută corupe în mod absolut</w:t>
      </w:r>
      <w:r>
        <w:rPr>
          <w:rFonts w:ascii="Times New Roman" w:hAnsi="Times New Roman" w:cs="Times New Roman"/>
          <w:sz w:val="24"/>
          <w:szCs w:val="24"/>
        </w:rPr>
        <w:t xml:space="preserve">” - Lord </w:t>
      </w:r>
      <w:proofErr w:type="spellStart"/>
      <w:r>
        <w:rPr>
          <w:rFonts w:ascii="Times New Roman" w:hAnsi="Times New Roman" w:cs="Times New Roman"/>
          <w:sz w:val="24"/>
          <w:szCs w:val="24"/>
        </w:rPr>
        <w:t>Acton</w:t>
      </w:r>
      <w:proofErr w:type="spellEnd"/>
      <w:r>
        <w:rPr>
          <w:rFonts w:ascii="Times New Roman" w:hAnsi="Times New Roman" w:cs="Times New Roman"/>
          <w:sz w:val="24"/>
          <w:szCs w:val="24"/>
        </w:rPr>
        <w:t xml:space="preserve">, dar nu trebuie omis faptul că într-o monarhie constituțională, suveranul beneficiază de puteri limitate, având un rol mai mult protocolar. De exemplu, în cazul Marii Britanii, regina se ocupă cu reprezentarea statului la diferite ceremonii oficiale, se întâlnește cu ambasadori, președinți sau alte figuri importante. Aceasta se vede regulat cu prim-ministrul, având, însă, doar rol consultativ, dar a cărui prezență ajută la întărirea și consolidarea legitimității actelor guvernului, prin asocierea cu autoritatea tradițională și universală a monarhiei. (British </w:t>
      </w:r>
      <w:proofErr w:type="spellStart"/>
      <w:r>
        <w:rPr>
          <w:rFonts w:ascii="Times New Roman" w:hAnsi="Times New Roman" w:cs="Times New Roman"/>
          <w:sz w:val="24"/>
          <w:szCs w:val="24"/>
        </w:rPr>
        <w:t>Monarchist</w:t>
      </w:r>
      <w:proofErr w:type="spellEnd"/>
      <w:r>
        <w:rPr>
          <w:rFonts w:ascii="Times New Roman" w:hAnsi="Times New Roman" w:cs="Times New Roman"/>
          <w:sz w:val="24"/>
          <w:szCs w:val="24"/>
        </w:rPr>
        <w:t xml:space="preserve"> Foundation,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p>
    <w:p w14:paraId="4BBDFB01" w14:textId="51E5B380" w:rsidR="00305745" w:rsidRDefault="007267F4" w:rsidP="00A37700">
      <w:pPr>
        <w:pStyle w:val="ListParagraph"/>
        <w:spacing w:line="360" w:lineRule="auto"/>
        <w:ind w:firstLine="720"/>
        <w:jc w:val="both"/>
        <w:rPr>
          <w:ins w:id="33" w:author="Andrei" w:date="2019-06-05T02:28:00Z"/>
          <w:rFonts w:ascii="Times New Roman" w:hAnsi="Times New Roman" w:cs="Times New Roman"/>
          <w:sz w:val="24"/>
          <w:szCs w:val="24"/>
          <w:highlight w:val="white"/>
          <w:lang w:val="en-US"/>
        </w:rPr>
        <w:pPrChange w:id="34" w:author="Andrei" w:date="2019-06-06T17:32:00Z">
          <w:pPr>
            <w:pStyle w:val="ListParagraph"/>
            <w:spacing w:line="360" w:lineRule="auto"/>
            <w:ind w:firstLine="720"/>
            <w:jc w:val="both"/>
          </w:pPr>
        </w:pPrChange>
      </w:pPr>
      <w:r>
        <w:rPr>
          <w:rFonts w:ascii="Times New Roman" w:hAnsi="Times New Roman" w:cs="Times New Roman"/>
          <w:sz w:val="24"/>
          <w:szCs w:val="24"/>
          <w:lang w:val="en-US"/>
        </w:rPr>
        <w:t xml:space="preserve">De </w:t>
      </w:r>
      <w:proofErr w:type="spellStart"/>
      <w:r>
        <w:rPr>
          <w:rFonts w:ascii="Times New Roman" w:hAnsi="Times New Roman" w:cs="Times New Roman"/>
          <w:sz w:val="24"/>
          <w:szCs w:val="24"/>
          <w:lang w:val="en-US"/>
        </w:rPr>
        <w:t>asemenea</w:t>
      </w:r>
      <w:proofErr w:type="spellEnd"/>
      <w:r>
        <w:rPr>
          <w:rFonts w:ascii="Times New Roman" w:hAnsi="Times New Roman" w:cs="Times New Roman"/>
          <w:sz w:val="24"/>
          <w:szCs w:val="24"/>
          <w:lang w:val="en-US"/>
        </w:rPr>
        <w:t xml:space="preserve">, sunt </w:t>
      </w:r>
      <w:proofErr w:type="spellStart"/>
      <w:r>
        <w:rPr>
          <w:rFonts w:ascii="Times New Roman" w:hAnsi="Times New Roman" w:cs="Times New Roman"/>
          <w:sz w:val="24"/>
          <w:szCs w:val="24"/>
          <w:lang w:val="en-US"/>
        </w:rPr>
        <w:t>slabe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șansele</w:t>
      </w:r>
      <w:proofErr w:type="spellEnd"/>
      <w:r>
        <w:rPr>
          <w:rFonts w:ascii="Times New Roman" w:hAnsi="Times New Roman" w:cs="Times New Roman"/>
          <w:sz w:val="24"/>
          <w:szCs w:val="24"/>
          <w:lang w:val="en-US"/>
        </w:rPr>
        <w:t xml:space="preserve"> ca un </w:t>
      </w:r>
      <w:proofErr w:type="spellStart"/>
      <w:r>
        <w:rPr>
          <w:rFonts w:ascii="Times New Roman" w:hAnsi="Times New Roman" w:cs="Times New Roman"/>
          <w:sz w:val="24"/>
          <w:szCs w:val="24"/>
          <w:lang w:val="en-US"/>
        </w:rPr>
        <w:t>monarh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prezinte</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atitudine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totalitară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sensul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încă</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copilărie</w:t>
      </w:r>
      <w:proofErr w:type="spellEnd"/>
      <w:r>
        <w:rPr>
          <w:rFonts w:ascii="Times New Roman" w:hAnsi="Times New Roman" w:cs="Times New Roman"/>
          <w:sz w:val="24"/>
          <w:szCs w:val="24"/>
          <w:lang w:val="en-US"/>
        </w:rPr>
        <w:t xml:space="preserve">, sunt </w:t>
      </w:r>
      <w:proofErr w:type="spellStart"/>
      <w:r>
        <w:rPr>
          <w:rFonts w:ascii="Times New Roman" w:hAnsi="Times New Roman" w:cs="Times New Roman"/>
          <w:sz w:val="24"/>
          <w:szCs w:val="24"/>
          <w:lang w:val="en-US"/>
        </w:rPr>
        <w:t>pregătiți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commentRangeStart w:id="35"/>
      <w:commentRangeEnd w:id="35"/>
      <w:ins w:id="36" w:author="Unknown Author" w:date="2019-05-28T18:47:00Z">
        <w:r>
          <w:rPr>
            <w:rFonts w:ascii="Times New Roman" w:hAnsi="Times New Roman" w:cs="Times New Roman"/>
            <w:sz w:val="24"/>
            <w:szCs w:val="24"/>
            <w:lang w:val="en-US"/>
          </w:rPr>
          <w:commentReference w:id="35"/>
        </w:r>
      </w:ins>
      <w:proofErr w:type="spellStart"/>
      <w:r>
        <w:rPr>
          <w:rFonts w:ascii="Times New Roman" w:hAnsi="Times New Roman" w:cs="Times New Roman"/>
          <w:sz w:val="24"/>
          <w:szCs w:val="24"/>
          <w:lang w:val="en-US"/>
        </w:rPr>
        <w:t>domni</w:t>
      </w:r>
      <w:commentRangeStart w:id="37"/>
      <w:commentRangeEnd w:id="37"/>
      <w:proofErr w:type="spellEnd"/>
      <w:ins w:id="38" w:author="Unknown Author" w:date="2019-05-28T18:46:00Z">
        <w:r>
          <w:rPr>
            <w:rFonts w:ascii="Times New Roman" w:hAnsi="Times New Roman" w:cs="Times New Roman"/>
            <w:sz w:val="24"/>
            <w:szCs w:val="24"/>
            <w:lang w:val="en-US"/>
          </w:rPr>
          <w:commentReference w:id="37"/>
        </w:r>
      </w:ins>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 xml:space="preserve">, ei se </w:t>
      </w:r>
      <w:proofErr w:type="spellStart"/>
      <w:r>
        <w:rPr>
          <w:rFonts w:ascii="Times New Roman" w:hAnsi="Times New Roman" w:cs="Times New Roman"/>
          <w:sz w:val="24"/>
          <w:szCs w:val="24"/>
          <w:lang w:val="en-US"/>
        </w:rPr>
        <w:t>bucură</w:t>
      </w:r>
      <w:proofErr w:type="spellEnd"/>
      <w:r>
        <w:rPr>
          <w:rFonts w:ascii="Times New Roman" w:hAnsi="Times New Roman" w:cs="Times New Roman"/>
          <w:sz w:val="24"/>
          <w:szCs w:val="24"/>
          <w:lang w:val="en-US"/>
        </w:rPr>
        <w:t xml:space="preserve"> de o </w:t>
      </w:r>
      <w:proofErr w:type="spellStart"/>
      <w:r>
        <w:rPr>
          <w:rFonts w:ascii="Times New Roman" w:hAnsi="Times New Roman" w:cs="Times New Roman"/>
          <w:sz w:val="24"/>
          <w:szCs w:val="24"/>
          <w:lang w:val="en-US"/>
        </w:rPr>
        <w:t>bogată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atentă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educație</w:t>
      </w:r>
      <w:proofErr w:type="spellEnd"/>
      <w:r>
        <w:rPr>
          <w:rFonts w:ascii="Times New Roman" w:hAnsi="Times New Roman" w:cs="Times New Roman"/>
          <w:sz w:val="24"/>
          <w:szCs w:val="24"/>
          <w:lang w:val="en-US"/>
        </w:rPr>
        <w:t xml:space="preserve">, </w:t>
      </w:r>
      <w:proofErr w:type="spellStart"/>
      <w:ins w:id="39" w:author="Andrei" w:date="2019-06-05T01:11:00Z">
        <w:r w:rsidR="00D84735">
          <w:rPr>
            <w:rFonts w:ascii="Times New Roman" w:hAnsi="Times New Roman" w:cs="Times New Roman"/>
            <w:sz w:val="24"/>
            <w:szCs w:val="24"/>
            <w:lang w:val="en-US"/>
          </w:rPr>
          <w:t>concentrat</w:t>
        </w:r>
      </w:ins>
      <w:ins w:id="40" w:author="Andrei" w:date="2019-06-05T01:12:00Z">
        <w:r w:rsidR="00D84735">
          <w:rPr>
            <w:rFonts w:ascii="Times New Roman" w:hAnsi="Times New Roman" w:cs="Times New Roman"/>
            <w:sz w:val="24"/>
            <w:szCs w:val="24"/>
            <w:lang w:val="en-US"/>
          </w:rPr>
          <w:t>ă</w:t>
        </w:r>
      </w:ins>
      <w:proofErr w:type="spellEnd"/>
      <w:ins w:id="41" w:author="Andrei" w:date="2019-06-05T01:11:00Z">
        <w:r w:rsidR="00D84735">
          <w:rPr>
            <w:rFonts w:ascii="Times New Roman" w:hAnsi="Times New Roman" w:cs="Times New Roman"/>
            <w:sz w:val="24"/>
            <w:szCs w:val="24"/>
            <w:lang w:val="en-US"/>
          </w:rPr>
          <w:t xml:space="preserve"> pe </w:t>
        </w:r>
        <w:proofErr w:type="spellStart"/>
        <w:r w:rsidR="00D84735">
          <w:rPr>
            <w:rFonts w:ascii="Times New Roman" w:hAnsi="Times New Roman" w:cs="Times New Roman"/>
            <w:sz w:val="24"/>
            <w:szCs w:val="24"/>
            <w:lang w:val="en-US"/>
          </w:rPr>
          <w:t>valorile</w:t>
        </w:r>
        <w:proofErr w:type="spellEnd"/>
        <w:r w:rsidR="00D84735">
          <w:rPr>
            <w:rFonts w:ascii="Times New Roman" w:hAnsi="Times New Roman" w:cs="Times New Roman"/>
            <w:sz w:val="24"/>
            <w:szCs w:val="24"/>
            <w:lang w:val="en-US"/>
          </w:rPr>
          <w:t xml:space="preserve"> </w:t>
        </w:r>
        <w:proofErr w:type="spellStart"/>
        <w:r w:rsidR="00D84735">
          <w:rPr>
            <w:rFonts w:ascii="Times New Roman" w:hAnsi="Times New Roman" w:cs="Times New Roman"/>
            <w:sz w:val="24"/>
            <w:szCs w:val="24"/>
            <w:lang w:val="en-US"/>
          </w:rPr>
          <w:t>democratice</w:t>
        </w:r>
      </w:ins>
      <w:proofErr w:type="spellEnd"/>
      <w:ins w:id="42" w:author="Andrei" w:date="2019-06-05T01:12:00Z">
        <w:r w:rsidR="000B1876">
          <w:rPr>
            <w:rFonts w:ascii="Times New Roman" w:hAnsi="Times New Roman" w:cs="Times New Roman"/>
            <w:sz w:val="24"/>
            <w:szCs w:val="24"/>
            <w:lang w:val="en-US"/>
          </w:rPr>
          <w:t xml:space="preserve">, </w:t>
        </w:r>
      </w:ins>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ajuta</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momentul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vor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ajunge</w:t>
      </w:r>
      <w:proofErr w:type="spellEnd"/>
      <w:r>
        <w:rPr>
          <w:rFonts w:ascii="Times New Roman" w:hAnsi="Times New Roman" w:cs="Times New Roman"/>
          <w:sz w:val="24"/>
          <w:szCs w:val="24"/>
          <w:lang w:val="en-US"/>
        </w:rPr>
        <w:t xml:space="preserve"> pe </w:t>
      </w:r>
      <w:proofErr w:type="spellStart"/>
      <w:r>
        <w:rPr>
          <w:rFonts w:ascii="Times New Roman" w:hAnsi="Times New Roman" w:cs="Times New Roman"/>
          <w:sz w:val="24"/>
          <w:szCs w:val="24"/>
          <w:lang w:val="en-US"/>
        </w:rPr>
        <w:t>tron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fost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cazul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regelui</w:t>
      </w:r>
      <w:proofErr w:type="spellEnd"/>
      <w:r>
        <w:rPr>
          <w:rFonts w:ascii="Times New Roman" w:hAnsi="Times New Roman" w:cs="Times New Roman"/>
          <w:sz w:val="24"/>
          <w:szCs w:val="24"/>
          <w:lang w:val="en-US"/>
        </w:rPr>
        <w:t xml:space="preserve"> Mihai I,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care s-a format o </w:t>
      </w:r>
      <w:proofErr w:type="spellStart"/>
      <w:r>
        <w:rPr>
          <w:rFonts w:ascii="Times New Roman" w:hAnsi="Times New Roman" w:cs="Times New Roman"/>
          <w:sz w:val="24"/>
          <w:szCs w:val="24"/>
          <w:lang w:val="en-US"/>
        </w:rPr>
        <w:t>clasă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specială</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liceu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alcătuită</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i/>
          <w:sz w:val="24"/>
          <w:szCs w:val="24"/>
          <w:shd w:val="clear" w:color="auto" w:fill="FFFFFF"/>
        </w:rPr>
        <w:t>reprezentanţi</w:t>
      </w:r>
      <w:proofErr w:type="spellEnd"/>
      <w:r>
        <w:rPr>
          <w:rFonts w:ascii="Times New Roman" w:hAnsi="Times New Roman" w:cs="Times New Roman"/>
          <w:i/>
          <w:sz w:val="24"/>
          <w:szCs w:val="24"/>
          <w:shd w:val="clear" w:color="auto" w:fill="FFFFFF"/>
        </w:rPr>
        <w:t xml:space="preserve"> ai tuturor categoriilor sociale, </w:t>
      </w:r>
      <w:proofErr w:type="spellStart"/>
      <w:r>
        <w:rPr>
          <w:rFonts w:ascii="Times New Roman" w:hAnsi="Times New Roman" w:cs="Times New Roman"/>
          <w:i/>
          <w:sz w:val="24"/>
          <w:szCs w:val="24"/>
          <w:shd w:val="clear" w:color="auto" w:fill="FFFFFF"/>
        </w:rPr>
        <w:t>proveniţi</w:t>
      </w:r>
      <w:proofErr w:type="spellEnd"/>
      <w:r>
        <w:rPr>
          <w:rFonts w:ascii="Times New Roman" w:hAnsi="Times New Roman" w:cs="Times New Roman"/>
          <w:i/>
          <w:sz w:val="24"/>
          <w:szCs w:val="24"/>
          <w:shd w:val="clear" w:color="auto" w:fill="FFFFFF"/>
        </w:rPr>
        <w:t xml:space="preserve"> din toate provinciile istorice </w:t>
      </w:r>
      <w:proofErr w:type="spellStart"/>
      <w:r>
        <w:rPr>
          <w:rFonts w:ascii="Times New Roman" w:hAnsi="Times New Roman" w:cs="Times New Roman"/>
          <w:i/>
          <w:sz w:val="24"/>
          <w:szCs w:val="24"/>
          <w:shd w:val="clear" w:color="auto" w:fill="FFFFFF"/>
        </w:rPr>
        <w:t>şi</w:t>
      </w:r>
      <w:proofErr w:type="spellEnd"/>
      <w:r>
        <w:rPr>
          <w:rFonts w:ascii="Times New Roman" w:hAnsi="Times New Roman" w:cs="Times New Roman"/>
          <w:i/>
          <w:sz w:val="24"/>
          <w:szCs w:val="24"/>
          <w:shd w:val="clear" w:color="auto" w:fill="FFFFFF"/>
        </w:rPr>
        <w:t xml:space="preserve"> cuprinzând </w:t>
      </w:r>
      <w:proofErr w:type="spellStart"/>
      <w:r>
        <w:rPr>
          <w:rFonts w:ascii="Times New Roman" w:hAnsi="Times New Roman" w:cs="Times New Roman"/>
          <w:i/>
          <w:sz w:val="24"/>
          <w:szCs w:val="24"/>
          <w:shd w:val="clear" w:color="auto" w:fill="FFFFFF"/>
        </w:rPr>
        <w:t>şi</w:t>
      </w:r>
      <w:proofErr w:type="spellEnd"/>
      <w:r>
        <w:rPr>
          <w:rFonts w:ascii="Times New Roman" w:hAnsi="Times New Roman" w:cs="Times New Roman"/>
          <w:i/>
          <w:sz w:val="24"/>
          <w:szCs w:val="24"/>
          <w:shd w:val="clear" w:color="auto" w:fill="FFFFFF"/>
        </w:rPr>
        <w:t xml:space="preserve"> câte un exponent al celor două </w:t>
      </w:r>
      <w:proofErr w:type="spellStart"/>
      <w:r>
        <w:rPr>
          <w:rFonts w:ascii="Times New Roman" w:hAnsi="Times New Roman" w:cs="Times New Roman"/>
          <w:i/>
          <w:sz w:val="24"/>
          <w:szCs w:val="24"/>
          <w:shd w:val="clear" w:color="auto" w:fill="FFFFFF"/>
        </w:rPr>
        <w:t>minorităţi</w:t>
      </w:r>
      <w:proofErr w:type="spellEnd"/>
      <w:r>
        <w:rPr>
          <w:rFonts w:ascii="Times New Roman" w:hAnsi="Times New Roman" w:cs="Times New Roman"/>
          <w:i/>
          <w:sz w:val="24"/>
          <w:szCs w:val="24"/>
          <w:shd w:val="clear" w:color="auto" w:fill="FFFFFF"/>
        </w:rPr>
        <w:t xml:space="preserve"> </w:t>
      </w:r>
      <w:proofErr w:type="spellStart"/>
      <w:proofErr w:type="gramStart"/>
      <w:r>
        <w:rPr>
          <w:rFonts w:ascii="Times New Roman" w:hAnsi="Times New Roman" w:cs="Times New Roman"/>
          <w:i/>
          <w:sz w:val="24"/>
          <w:szCs w:val="24"/>
          <w:shd w:val="clear" w:color="auto" w:fill="FFFFFF"/>
        </w:rPr>
        <w:t>conlocuitoare:maghiară</w:t>
      </w:r>
      <w:proofErr w:type="spellEnd"/>
      <w:proofErr w:type="gramEnd"/>
      <w:r>
        <w:rPr>
          <w:rFonts w:ascii="Times New Roman" w:hAnsi="Times New Roman" w:cs="Times New Roman"/>
          <w:i/>
          <w:sz w:val="24"/>
          <w:szCs w:val="24"/>
          <w:shd w:val="clear" w:color="auto" w:fill="FFFFFF"/>
        </w:rPr>
        <w:t xml:space="preserve"> </w:t>
      </w:r>
      <w:proofErr w:type="spellStart"/>
      <w:r>
        <w:rPr>
          <w:rFonts w:ascii="Times New Roman" w:hAnsi="Times New Roman" w:cs="Times New Roman"/>
          <w:i/>
          <w:sz w:val="24"/>
          <w:szCs w:val="24"/>
          <w:shd w:val="clear" w:color="auto" w:fill="FFFFFF"/>
        </w:rPr>
        <w:t>şi</w:t>
      </w:r>
      <w:proofErr w:type="spellEnd"/>
      <w:r>
        <w:rPr>
          <w:rFonts w:ascii="Times New Roman" w:hAnsi="Times New Roman" w:cs="Times New Roman"/>
          <w:i/>
          <w:sz w:val="24"/>
          <w:szCs w:val="24"/>
          <w:shd w:val="clear" w:color="auto" w:fill="FFFFFF"/>
        </w:rPr>
        <w:t xml:space="preserve"> germană. Clasa urma să fie alcătuită din elevi din </w:t>
      </w:r>
      <w:proofErr w:type="spellStart"/>
      <w:r>
        <w:rPr>
          <w:rFonts w:ascii="Times New Roman" w:hAnsi="Times New Roman" w:cs="Times New Roman"/>
          <w:i/>
          <w:sz w:val="24"/>
          <w:szCs w:val="24"/>
          <w:shd w:val="clear" w:color="auto" w:fill="FFFFFF"/>
        </w:rPr>
        <w:t>promoţia</w:t>
      </w:r>
      <w:proofErr w:type="spellEnd"/>
      <w:r>
        <w:rPr>
          <w:rFonts w:ascii="Times New Roman" w:hAnsi="Times New Roman" w:cs="Times New Roman"/>
          <w:i/>
          <w:sz w:val="24"/>
          <w:szCs w:val="24"/>
          <w:shd w:val="clear" w:color="auto" w:fill="FFFFFF"/>
        </w:rPr>
        <w:t xml:space="preserve"> lui Mihai, „buni la minte </w:t>
      </w:r>
      <w:proofErr w:type="spellStart"/>
      <w:r>
        <w:rPr>
          <w:rFonts w:ascii="Times New Roman" w:hAnsi="Times New Roman" w:cs="Times New Roman"/>
          <w:i/>
          <w:sz w:val="24"/>
          <w:szCs w:val="24"/>
          <w:shd w:val="clear" w:color="auto" w:fill="FFFFFF"/>
        </w:rPr>
        <w:t>şi</w:t>
      </w:r>
      <w:proofErr w:type="spellEnd"/>
      <w:r>
        <w:rPr>
          <w:rFonts w:ascii="Times New Roman" w:hAnsi="Times New Roman" w:cs="Times New Roman"/>
          <w:i/>
          <w:sz w:val="24"/>
          <w:szCs w:val="24"/>
          <w:shd w:val="clear" w:color="auto" w:fill="FFFFFF"/>
        </w:rPr>
        <w:t xml:space="preserve"> la trup“, dintre cei cu media 10 la admiterea în liceu</w:t>
      </w:r>
      <w:r>
        <w:rPr>
          <w:rFonts w:ascii="Times New Roman" w:hAnsi="Times New Roman" w:cs="Times New Roman"/>
          <w:sz w:val="24"/>
          <w:szCs w:val="24"/>
          <w:shd w:val="clear" w:color="auto" w:fill="FFFFFF"/>
        </w:rPr>
        <w:t>” deoarece, prin intermediul acestei clase, „</w:t>
      </w:r>
      <w:r>
        <w:rPr>
          <w:rFonts w:ascii="Times New Roman" w:hAnsi="Times New Roman" w:cs="Times New Roman"/>
          <w:i/>
          <w:sz w:val="24"/>
          <w:szCs w:val="24"/>
          <w:shd w:val="clear" w:color="auto" w:fill="FFFFFF"/>
        </w:rPr>
        <w:t xml:space="preserve">Mihai urma să </w:t>
      </w:r>
      <w:proofErr w:type="spellStart"/>
      <w:r>
        <w:rPr>
          <w:rFonts w:ascii="Times New Roman" w:hAnsi="Times New Roman" w:cs="Times New Roman"/>
          <w:i/>
          <w:sz w:val="24"/>
          <w:szCs w:val="24"/>
          <w:shd w:val="clear" w:color="auto" w:fill="FFFFFF"/>
        </w:rPr>
        <w:t>îşi</w:t>
      </w:r>
      <w:proofErr w:type="spellEnd"/>
      <w:r>
        <w:rPr>
          <w:rFonts w:ascii="Times New Roman" w:hAnsi="Times New Roman" w:cs="Times New Roman"/>
          <w:i/>
          <w:sz w:val="24"/>
          <w:szCs w:val="24"/>
          <w:shd w:val="clear" w:color="auto" w:fill="FFFFFF"/>
        </w:rPr>
        <w:t xml:space="preserve"> cunoască </w:t>
      </w:r>
      <w:proofErr w:type="spellStart"/>
      <w:r>
        <w:rPr>
          <w:rFonts w:ascii="Times New Roman" w:hAnsi="Times New Roman" w:cs="Times New Roman"/>
          <w:i/>
          <w:sz w:val="24"/>
          <w:szCs w:val="24"/>
          <w:shd w:val="clear" w:color="auto" w:fill="FFFFFF"/>
        </w:rPr>
        <w:t>ţara</w:t>
      </w:r>
      <w:proofErr w:type="spellEnd"/>
      <w:r>
        <w:rPr>
          <w:rFonts w:ascii="Times New Roman" w:hAnsi="Times New Roman" w:cs="Times New Roman"/>
          <w:sz w:val="24"/>
          <w:szCs w:val="24"/>
          <w:shd w:val="clear" w:color="auto" w:fill="FFFFFF"/>
        </w:rPr>
        <w:t>”</w:t>
      </w:r>
      <w:ins w:id="43" w:author="Andrei" w:date="2019-06-05T01:34:00Z">
        <w:r w:rsidR="00206AFC">
          <w:rPr>
            <w:rFonts w:ascii="Times New Roman" w:hAnsi="Times New Roman" w:cs="Times New Roman"/>
            <w:sz w:val="24"/>
            <w:szCs w:val="24"/>
            <w:shd w:val="clear" w:color="auto" w:fill="FFFFFF"/>
          </w:rPr>
          <w:t xml:space="preserve">. </w:t>
        </w:r>
      </w:ins>
      <w:proofErr w:type="spellStart"/>
      <w:ins w:id="44" w:author="Andrei" w:date="2019-06-05T01:24:00Z">
        <w:r w:rsidR="00CD0B91">
          <w:rPr>
            <w:rFonts w:ascii="Times New Roman" w:hAnsi="Times New Roman" w:cs="Times New Roman"/>
            <w:sz w:val="24"/>
            <w:szCs w:val="24"/>
            <w:shd w:val="clear" w:color="auto" w:fill="FFFFFF"/>
            <w:lang w:val="en-US"/>
          </w:rPr>
          <w:t>În</w:t>
        </w:r>
        <w:proofErr w:type="spellEnd"/>
        <w:r w:rsidR="00CD0B91">
          <w:rPr>
            <w:rFonts w:ascii="Times New Roman" w:hAnsi="Times New Roman" w:cs="Times New Roman"/>
            <w:sz w:val="24"/>
            <w:szCs w:val="24"/>
            <w:shd w:val="clear" w:color="auto" w:fill="FFFFFF"/>
            <w:lang w:val="en-US"/>
          </w:rPr>
          <w:t xml:space="preserve"> plus, </w:t>
        </w:r>
        <w:proofErr w:type="spellStart"/>
        <w:r w:rsidR="00CD0B91">
          <w:rPr>
            <w:rFonts w:ascii="Times New Roman" w:hAnsi="Times New Roman" w:cs="Times New Roman"/>
            <w:sz w:val="24"/>
            <w:szCs w:val="24"/>
            <w:shd w:val="clear" w:color="auto" w:fill="FFFFFF"/>
            <w:lang w:val="en-US"/>
          </w:rPr>
          <w:t>caracterul</w:t>
        </w:r>
        <w:proofErr w:type="spellEnd"/>
        <w:r w:rsidR="00CD0B91">
          <w:rPr>
            <w:rFonts w:ascii="Times New Roman" w:hAnsi="Times New Roman" w:cs="Times New Roman"/>
            <w:sz w:val="24"/>
            <w:szCs w:val="24"/>
            <w:shd w:val="clear" w:color="auto" w:fill="FFFFFF"/>
            <w:lang w:val="en-US"/>
          </w:rPr>
          <w:t xml:space="preserve"> </w:t>
        </w:r>
        <w:proofErr w:type="spellStart"/>
        <w:r w:rsidR="00CD0B91">
          <w:rPr>
            <w:rFonts w:ascii="Times New Roman" w:hAnsi="Times New Roman" w:cs="Times New Roman"/>
            <w:sz w:val="24"/>
            <w:szCs w:val="24"/>
            <w:shd w:val="clear" w:color="auto" w:fill="FFFFFF"/>
            <w:lang w:val="en-US"/>
          </w:rPr>
          <w:t>şcolii</w:t>
        </w:r>
        <w:proofErr w:type="spellEnd"/>
        <w:r w:rsidR="00CD0B91">
          <w:rPr>
            <w:rFonts w:ascii="Times New Roman" w:hAnsi="Times New Roman" w:cs="Times New Roman"/>
            <w:sz w:val="24"/>
            <w:szCs w:val="24"/>
            <w:shd w:val="clear" w:color="auto" w:fill="FFFFFF"/>
            <w:lang w:val="en-US"/>
          </w:rPr>
          <w:t xml:space="preserve"> era </w:t>
        </w:r>
        <w:proofErr w:type="spellStart"/>
        <w:r w:rsidR="00CD0B91">
          <w:rPr>
            <w:rFonts w:ascii="Times New Roman" w:hAnsi="Times New Roman" w:cs="Times New Roman"/>
            <w:sz w:val="24"/>
            <w:szCs w:val="24"/>
            <w:shd w:val="clear" w:color="auto" w:fill="FFFFFF"/>
            <w:lang w:val="en-US"/>
          </w:rPr>
          <w:t>unul</w:t>
        </w:r>
        <w:proofErr w:type="spellEnd"/>
        <w:r w:rsidR="00CD0B91">
          <w:rPr>
            <w:rFonts w:ascii="Times New Roman" w:hAnsi="Times New Roman" w:cs="Times New Roman"/>
            <w:sz w:val="24"/>
            <w:szCs w:val="24"/>
            <w:shd w:val="clear" w:color="auto" w:fill="FFFFFF"/>
            <w:lang w:val="en-US"/>
          </w:rPr>
          <w:t xml:space="preserve"> </w:t>
        </w:r>
      </w:ins>
      <w:ins w:id="45" w:author="Andrei" w:date="2019-06-05T01:25:00Z">
        <w:r w:rsidR="00CD0B91">
          <w:rPr>
            <w:rFonts w:ascii="Times New Roman" w:hAnsi="Times New Roman" w:cs="Times New Roman"/>
            <w:sz w:val="24"/>
            <w:szCs w:val="24"/>
            <w:shd w:val="clear" w:color="auto" w:fill="FFFFFF"/>
            <w:lang w:val="en-US"/>
          </w:rPr>
          <w:t xml:space="preserve">mixt, </w:t>
        </w:r>
      </w:ins>
      <w:proofErr w:type="spellStart"/>
      <w:ins w:id="46" w:author="Andrei" w:date="2019-06-05T01:34:00Z">
        <w:r w:rsidR="00206AFC">
          <w:rPr>
            <w:rFonts w:ascii="Times New Roman" w:hAnsi="Times New Roman" w:cs="Times New Roman"/>
            <w:sz w:val="24"/>
            <w:szCs w:val="24"/>
            <w:shd w:val="clear" w:color="auto" w:fill="FFFFFF"/>
            <w:lang w:val="en-US"/>
          </w:rPr>
          <w:t>aceasta</w:t>
        </w:r>
        <w:proofErr w:type="spellEnd"/>
        <w:r w:rsidR="00206AFC">
          <w:rPr>
            <w:rFonts w:ascii="Times New Roman" w:hAnsi="Times New Roman" w:cs="Times New Roman"/>
            <w:sz w:val="24"/>
            <w:szCs w:val="24"/>
            <w:shd w:val="clear" w:color="auto" w:fill="FFFFFF"/>
            <w:lang w:val="en-US"/>
          </w:rPr>
          <w:t xml:space="preserve"> </w:t>
        </w:r>
      </w:ins>
      <w:proofErr w:type="spellStart"/>
      <w:ins w:id="47" w:author="Andrei" w:date="2019-06-05T01:25:00Z">
        <w:r w:rsidR="00CD0B91">
          <w:rPr>
            <w:rFonts w:ascii="Times New Roman" w:hAnsi="Times New Roman" w:cs="Times New Roman"/>
            <w:sz w:val="24"/>
            <w:szCs w:val="24"/>
            <w:shd w:val="clear" w:color="auto" w:fill="FFFFFF"/>
            <w:lang w:val="en-US"/>
          </w:rPr>
          <w:t>fiind</w:t>
        </w:r>
        <w:proofErr w:type="spellEnd"/>
        <w:r w:rsidR="00CD0B91">
          <w:rPr>
            <w:rFonts w:ascii="Times New Roman" w:hAnsi="Times New Roman" w:cs="Times New Roman"/>
            <w:sz w:val="24"/>
            <w:szCs w:val="24"/>
            <w:shd w:val="clear" w:color="auto" w:fill="FFFFFF"/>
            <w:lang w:val="en-US"/>
          </w:rPr>
          <w:t xml:space="preserve"> </w:t>
        </w:r>
        <w:proofErr w:type="spellStart"/>
        <w:r w:rsidR="00CD0B91">
          <w:rPr>
            <w:rFonts w:ascii="Times New Roman" w:hAnsi="Times New Roman" w:cs="Times New Roman"/>
            <w:sz w:val="24"/>
            <w:szCs w:val="24"/>
            <w:shd w:val="clear" w:color="auto" w:fill="FFFFFF"/>
            <w:lang w:val="en-US"/>
          </w:rPr>
          <w:t>integrată</w:t>
        </w:r>
        <w:proofErr w:type="spellEnd"/>
        <w:r w:rsidR="00CD0B91">
          <w:rPr>
            <w:rFonts w:ascii="Times New Roman" w:hAnsi="Times New Roman" w:cs="Times New Roman"/>
            <w:sz w:val="24"/>
            <w:szCs w:val="24"/>
            <w:shd w:val="clear" w:color="auto" w:fill="FFFFFF"/>
            <w:lang w:val="en-US"/>
          </w:rPr>
          <w:t xml:space="preserve"> </w:t>
        </w:r>
        <w:proofErr w:type="spellStart"/>
        <w:r w:rsidR="00CD0B91">
          <w:rPr>
            <w:rFonts w:ascii="Times New Roman" w:hAnsi="Times New Roman" w:cs="Times New Roman"/>
            <w:sz w:val="24"/>
            <w:szCs w:val="24"/>
            <w:shd w:val="clear" w:color="auto" w:fill="FFFFFF"/>
            <w:lang w:val="en-US"/>
          </w:rPr>
          <w:t>liceului</w:t>
        </w:r>
        <w:proofErr w:type="spellEnd"/>
        <w:r w:rsidR="00CD0B91">
          <w:rPr>
            <w:rFonts w:ascii="Times New Roman" w:hAnsi="Times New Roman" w:cs="Times New Roman"/>
            <w:sz w:val="24"/>
            <w:szCs w:val="24"/>
            <w:shd w:val="clear" w:color="auto" w:fill="FFFFFF"/>
            <w:lang w:val="en-US"/>
          </w:rPr>
          <w:t xml:space="preserve"> Sf. Sava, </w:t>
        </w:r>
        <w:proofErr w:type="spellStart"/>
        <w:r w:rsidR="00CD0B91">
          <w:rPr>
            <w:rFonts w:ascii="Times New Roman" w:hAnsi="Times New Roman" w:cs="Times New Roman"/>
            <w:sz w:val="24"/>
            <w:szCs w:val="24"/>
            <w:shd w:val="clear" w:color="auto" w:fill="FFFFFF"/>
            <w:lang w:val="en-US"/>
          </w:rPr>
          <w:t>dar</w:t>
        </w:r>
        <w:proofErr w:type="spellEnd"/>
        <w:r w:rsidR="00CD0B91">
          <w:rPr>
            <w:rFonts w:ascii="Times New Roman" w:hAnsi="Times New Roman" w:cs="Times New Roman"/>
            <w:sz w:val="24"/>
            <w:szCs w:val="24"/>
            <w:shd w:val="clear" w:color="auto" w:fill="FFFFFF"/>
            <w:lang w:val="en-US"/>
          </w:rPr>
          <w:t xml:space="preserve"> </w:t>
        </w:r>
        <w:proofErr w:type="spellStart"/>
        <w:r w:rsidR="00CD0B91">
          <w:rPr>
            <w:rFonts w:ascii="Times New Roman" w:hAnsi="Times New Roman" w:cs="Times New Roman"/>
            <w:sz w:val="24"/>
            <w:szCs w:val="24"/>
            <w:shd w:val="clear" w:color="auto" w:fill="FFFFFF"/>
            <w:lang w:val="en-US"/>
          </w:rPr>
          <w:t>condusă</w:t>
        </w:r>
        <w:proofErr w:type="spellEnd"/>
        <w:r w:rsidR="00CD0B91">
          <w:rPr>
            <w:rFonts w:ascii="Times New Roman" w:hAnsi="Times New Roman" w:cs="Times New Roman"/>
            <w:sz w:val="24"/>
            <w:szCs w:val="24"/>
            <w:shd w:val="clear" w:color="auto" w:fill="FFFFFF"/>
            <w:lang w:val="en-US"/>
          </w:rPr>
          <w:t xml:space="preserve"> de </w:t>
        </w:r>
        <w:proofErr w:type="spellStart"/>
        <w:r w:rsidR="00CD0B91">
          <w:rPr>
            <w:rFonts w:ascii="Times New Roman" w:hAnsi="Times New Roman" w:cs="Times New Roman"/>
            <w:sz w:val="24"/>
            <w:szCs w:val="24"/>
            <w:shd w:val="clear" w:color="auto" w:fill="FFFFFF"/>
            <w:lang w:val="en-US"/>
          </w:rPr>
          <w:t>ofiţeri</w:t>
        </w:r>
        <w:proofErr w:type="spellEnd"/>
        <w:r w:rsidR="00CD0B91">
          <w:rPr>
            <w:rFonts w:ascii="Times New Roman" w:hAnsi="Times New Roman" w:cs="Times New Roman"/>
            <w:sz w:val="24"/>
            <w:szCs w:val="24"/>
            <w:shd w:val="clear" w:color="auto" w:fill="FFFFFF"/>
            <w:lang w:val="en-US"/>
          </w:rPr>
          <w:t xml:space="preserve">, </w:t>
        </w:r>
        <w:proofErr w:type="spellStart"/>
        <w:r w:rsidR="00CD0B91">
          <w:rPr>
            <w:rFonts w:ascii="Times New Roman" w:hAnsi="Times New Roman" w:cs="Times New Roman"/>
            <w:sz w:val="24"/>
            <w:szCs w:val="24"/>
            <w:shd w:val="clear" w:color="auto" w:fill="FFFFFF"/>
            <w:lang w:val="en-US"/>
          </w:rPr>
          <w:t>pentru</w:t>
        </w:r>
        <w:proofErr w:type="spellEnd"/>
        <w:r w:rsidR="00CD0B91">
          <w:rPr>
            <w:rFonts w:ascii="Times New Roman" w:hAnsi="Times New Roman" w:cs="Times New Roman"/>
            <w:sz w:val="24"/>
            <w:szCs w:val="24"/>
            <w:shd w:val="clear" w:color="auto" w:fill="FFFFFF"/>
            <w:lang w:val="en-US"/>
          </w:rPr>
          <w:t xml:space="preserve"> o </w:t>
        </w:r>
        <w:proofErr w:type="spellStart"/>
        <w:r w:rsidR="00CD0B91">
          <w:rPr>
            <w:rFonts w:ascii="Times New Roman" w:hAnsi="Times New Roman" w:cs="Times New Roman"/>
            <w:sz w:val="24"/>
            <w:szCs w:val="24"/>
            <w:shd w:val="clear" w:color="auto" w:fill="FFFFFF"/>
            <w:lang w:val="en-US"/>
          </w:rPr>
          <w:t>educaţie</w:t>
        </w:r>
        <w:proofErr w:type="spellEnd"/>
        <w:r w:rsidR="00CD0B91">
          <w:rPr>
            <w:rFonts w:ascii="Times New Roman" w:hAnsi="Times New Roman" w:cs="Times New Roman"/>
            <w:sz w:val="24"/>
            <w:szCs w:val="24"/>
            <w:shd w:val="clear" w:color="auto" w:fill="FFFFFF"/>
            <w:lang w:val="en-US"/>
          </w:rPr>
          <w:t xml:space="preserve"> </w:t>
        </w:r>
        <w:proofErr w:type="spellStart"/>
        <w:r w:rsidR="00CD0B91">
          <w:rPr>
            <w:rFonts w:ascii="Times New Roman" w:hAnsi="Times New Roman" w:cs="Times New Roman"/>
            <w:sz w:val="24"/>
            <w:szCs w:val="24"/>
            <w:shd w:val="clear" w:color="auto" w:fill="FFFFFF"/>
            <w:lang w:val="en-US"/>
          </w:rPr>
          <w:t>atentă</w:t>
        </w:r>
        <w:proofErr w:type="spellEnd"/>
        <w:r w:rsidR="00CD0B91">
          <w:rPr>
            <w:rFonts w:ascii="Times New Roman" w:hAnsi="Times New Roman" w:cs="Times New Roman"/>
            <w:sz w:val="24"/>
            <w:szCs w:val="24"/>
            <w:shd w:val="clear" w:color="auto" w:fill="FFFFFF"/>
            <w:lang w:val="en-US"/>
          </w:rPr>
          <w:t xml:space="preserve"> </w:t>
        </w:r>
        <w:proofErr w:type="spellStart"/>
        <w:r w:rsidR="00CD0B91">
          <w:rPr>
            <w:rFonts w:ascii="Times New Roman" w:hAnsi="Times New Roman" w:cs="Times New Roman"/>
            <w:sz w:val="24"/>
            <w:szCs w:val="24"/>
            <w:shd w:val="clear" w:color="auto" w:fill="FFFFFF"/>
            <w:lang w:val="en-US"/>
          </w:rPr>
          <w:t>si</w:t>
        </w:r>
        <w:proofErr w:type="spellEnd"/>
        <w:r w:rsidR="00CD0B91">
          <w:rPr>
            <w:rFonts w:ascii="Times New Roman" w:hAnsi="Times New Roman" w:cs="Times New Roman"/>
            <w:sz w:val="24"/>
            <w:szCs w:val="24"/>
            <w:shd w:val="clear" w:color="auto" w:fill="FFFFFF"/>
            <w:lang w:val="en-US"/>
          </w:rPr>
          <w:t xml:space="preserve"> </w:t>
        </w:r>
      </w:ins>
      <w:proofErr w:type="spellStart"/>
      <w:proofErr w:type="gramStart"/>
      <w:ins w:id="48" w:author="Andrei" w:date="2019-06-05T01:33:00Z">
        <w:r w:rsidR="00206AFC">
          <w:rPr>
            <w:rFonts w:ascii="Times New Roman" w:hAnsi="Times New Roman" w:cs="Times New Roman"/>
            <w:sz w:val="24"/>
            <w:szCs w:val="24"/>
            <w:shd w:val="clear" w:color="auto" w:fill="FFFFFF"/>
            <w:lang w:val="en-US"/>
          </w:rPr>
          <w:t>echilibrată</w:t>
        </w:r>
      </w:ins>
      <w:proofErr w:type="spellEnd"/>
      <w:r>
        <w:rPr>
          <w:rFonts w:ascii="Times New Roman" w:hAnsi="Times New Roman" w:cs="Times New Roman"/>
          <w:sz w:val="24"/>
          <w:szCs w:val="24"/>
          <w:shd w:val="clear" w:color="auto" w:fill="FFFFFF"/>
        </w:rPr>
        <w:t>.(</w:t>
      </w:r>
      <w:proofErr w:type="spellStart"/>
      <w:proofErr w:type="gramEnd"/>
      <w:r>
        <w:rPr>
          <w:rFonts w:ascii="Times New Roman" w:hAnsi="Times New Roman" w:cs="Times New Roman"/>
          <w:sz w:val="24"/>
          <w:szCs w:val="24"/>
          <w:shd w:val="clear" w:color="auto" w:fill="FFFFFF"/>
          <w:lang w:val="en-US"/>
        </w:rPr>
        <w:t>Ţone</w:t>
      </w:r>
      <w:proofErr w:type="spellEnd"/>
      <w:r>
        <w:rPr>
          <w:rFonts w:ascii="Times New Roman" w:hAnsi="Times New Roman" w:cs="Times New Roman"/>
          <w:sz w:val="24"/>
          <w:szCs w:val="24"/>
          <w:shd w:val="clear" w:color="auto" w:fill="FFFFFF"/>
          <w:lang w:val="en-US"/>
        </w:rPr>
        <w:t>, n.d.)</w:t>
      </w:r>
      <w:ins w:id="49" w:author="Andrei" w:date="2019-06-05T00:31:00Z">
        <w:r w:rsidR="00880528">
          <w:rPr>
            <w:rFonts w:ascii="Times New Roman" w:hAnsi="Times New Roman" w:cs="Times New Roman"/>
            <w:sz w:val="24"/>
            <w:szCs w:val="24"/>
            <w:shd w:val="clear" w:color="auto" w:fill="FFFFFF"/>
            <w:lang w:val="en-US"/>
          </w:rPr>
          <w:t xml:space="preserve">. </w:t>
        </w:r>
      </w:ins>
      <w:ins w:id="50" w:author="Andrei" w:date="2019-06-05T00:52:00Z">
        <w:r w:rsidR="00305745">
          <w:rPr>
            <w:rFonts w:ascii="Times New Roman" w:hAnsi="Times New Roman" w:cs="Times New Roman"/>
            <w:sz w:val="24"/>
            <w:szCs w:val="24"/>
            <w:shd w:val="clear" w:color="auto" w:fill="FFFFFF"/>
            <w:lang w:val="en-US"/>
          </w:rPr>
          <w:t xml:space="preserve">Pe de </w:t>
        </w:r>
        <w:proofErr w:type="spellStart"/>
        <w:r w:rsidR="00305745">
          <w:rPr>
            <w:rFonts w:ascii="Times New Roman" w:hAnsi="Times New Roman" w:cs="Times New Roman"/>
            <w:sz w:val="24"/>
            <w:szCs w:val="24"/>
            <w:shd w:val="clear" w:color="auto" w:fill="FFFFFF"/>
            <w:lang w:val="en-US"/>
          </w:rPr>
          <w:t>altă</w:t>
        </w:r>
        <w:proofErr w:type="spellEnd"/>
        <w:r w:rsidR="00305745">
          <w:rPr>
            <w:rFonts w:ascii="Times New Roman" w:hAnsi="Times New Roman" w:cs="Times New Roman"/>
            <w:sz w:val="24"/>
            <w:szCs w:val="24"/>
            <w:shd w:val="clear" w:color="auto" w:fill="FFFFFF"/>
            <w:lang w:val="en-US"/>
          </w:rPr>
          <w:t xml:space="preserve"> </w:t>
        </w:r>
        <w:proofErr w:type="spellStart"/>
        <w:r w:rsidR="00305745">
          <w:rPr>
            <w:rFonts w:ascii="Times New Roman" w:hAnsi="Times New Roman" w:cs="Times New Roman"/>
            <w:sz w:val="24"/>
            <w:szCs w:val="24"/>
            <w:shd w:val="clear" w:color="auto" w:fill="FFFFFF"/>
            <w:lang w:val="en-US"/>
          </w:rPr>
          <w:t>parte</w:t>
        </w:r>
      </w:ins>
      <w:proofErr w:type="spellEnd"/>
      <w:ins w:id="51" w:author="Andrei" w:date="2019-06-05T00:31:00Z">
        <w:r w:rsidR="00880528">
          <w:rPr>
            <w:rFonts w:ascii="Times New Roman" w:hAnsi="Times New Roman" w:cs="Times New Roman"/>
            <w:sz w:val="24"/>
            <w:szCs w:val="24"/>
            <w:shd w:val="clear" w:color="auto" w:fill="FFFFFF"/>
            <w:lang w:val="en-US"/>
          </w:rPr>
          <w:t xml:space="preserve">, </w:t>
        </w:r>
        <w:proofErr w:type="spellStart"/>
        <w:r w:rsidR="00880528">
          <w:rPr>
            <w:rFonts w:ascii="Times New Roman" w:hAnsi="Times New Roman" w:cs="Times New Roman"/>
            <w:sz w:val="24"/>
            <w:szCs w:val="24"/>
            <w:shd w:val="clear" w:color="auto" w:fill="FFFFFF"/>
            <w:lang w:val="en-US"/>
          </w:rPr>
          <w:t>putem</w:t>
        </w:r>
        <w:proofErr w:type="spellEnd"/>
        <w:r w:rsidR="00880528">
          <w:rPr>
            <w:rFonts w:ascii="Times New Roman" w:hAnsi="Times New Roman" w:cs="Times New Roman"/>
            <w:sz w:val="24"/>
            <w:szCs w:val="24"/>
            <w:shd w:val="clear" w:color="auto" w:fill="FFFFFF"/>
            <w:lang w:val="en-US"/>
          </w:rPr>
          <w:t xml:space="preserve"> </w:t>
        </w:r>
        <w:proofErr w:type="spellStart"/>
        <w:r w:rsidR="00880528">
          <w:rPr>
            <w:rFonts w:ascii="Times New Roman" w:hAnsi="Times New Roman" w:cs="Times New Roman"/>
            <w:sz w:val="24"/>
            <w:szCs w:val="24"/>
            <w:shd w:val="clear" w:color="auto" w:fill="FFFFFF"/>
            <w:lang w:val="en-US"/>
          </w:rPr>
          <w:t>aminti</w:t>
        </w:r>
        <w:proofErr w:type="spellEnd"/>
        <w:r w:rsidR="00880528">
          <w:rPr>
            <w:rFonts w:ascii="Times New Roman" w:hAnsi="Times New Roman" w:cs="Times New Roman"/>
            <w:sz w:val="24"/>
            <w:szCs w:val="24"/>
            <w:shd w:val="clear" w:color="auto" w:fill="FFFFFF"/>
            <w:lang w:val="en-US"/>
          </w:rPr>
          <w:t xml:space="preserve"> </w:t>
        </w:r>
        <w:proofErr w:type="spellStart"/>
        <w:r w:rsidR="00880528">
          <w:rPr>
            <w:rFonts w:ascii="Times New Roman" w:hAnsi="Times New Roman" w:cs="Times New Roman"/>
            <w:sz w:val="24"/>
            <w:szCs w:val="24"/>
            <w:shd w:val="clear" w:color="auto" w:fill="FFFFFF"/>
            <w:lang w:val="en-US"/>
          </w:rPr>
          <w:t>și</w:t>
        </w:r>
        <w:proofErr w:type="spellEnd"/>
        <w:r w:rsidR="00880528">
          <w:rPr>
            <w:rFonts w:ascii="Times New Roman" w:hAnsi="Times New Roman" w:cs="Times New Roman"/>
            <w:sz w:val="24"/>
            <w:szCs w:val="24"/>
            <w:shd w:val="clear" w:color="auto" w:fill="FFFFFF"/>
            <w:lang w:val="en-US"/>
          </w:rPr>
          <w:t xml:space="preserve"> </w:t>
        </w:r>
        <w:proofErr w:type="spellStart"/>
        <w:r w:rsidR="00880528">
          <w:rPr>
            <w:rFonts w:ascii="Times New Roman" w:hAnsi="Times New Roman" w:cs="Times New Roman"/>
            <w:sz w:val="24"/>
            <w:szCs w:val="24"/>
            <w:shd w:val="clear" w:color="auto" w:fill="FFFFFF"/>
            <w:lang w:val="en-US"/>
          </w:rPr>
          <w:t>cazul</w:t>
        </w:r>
        <w:proofErr w:type="spellEnd"/>
        <w:r w:rsidR="00880528">
          <w:rPr>
            <w:rFonts w:ascii="Times New Roman" w:hAnsi="Times New Roman" w:cs="Times New Roman"/>
            <w:sz w:val="24"/>
            <w:szCs w:val="24"/>
            <w:shd w:val="clear" w:color="auto" w:fill="FFFFFF"/>
            <w:lang w:val="en-US"/>
          </w:rPr>
          <w:t xml:space="preserve"> </w:t>
        </w:r>
        <w:proofErr w:type="spellStart"/>
        <w:r w:rsidR="00880528">
          <w:rPr>
            <w:rFonts w:ascii="Times New Roman" w:hAnsi="Times New Roman" w:cs="Times New Roman"/>
            <w:sz w:val="24"/>
            <w:szCs w:val="24"/>
            <w:shd w:val="clear" w:color="auto" w:fill="FFFFFF"/>
            <w:lang w:val="en-US"/>
          </w:rPr>
          <w:t>prinților</w:t>
        </w:r>
        <w:proofErr w:type="spellEnd"/>
        <w:r w:rsidR="00880528">
          <w:rPr>
            <w:rFonts w:ascii="Times New Roman" w:hAnsi="Times New Roman" w:cs="Times New Roman"/>
            <w:sz w:val="24"/>
            <w:szCs w:val="24"/>
            <w:shd w:val="clear" w:color="auto" w:fill="FFFFFF"/>
            <w:lang w:val="en-US"/>
          </w:rPr>
          <w:t xml:space="preserve"> </w:t>
        </w:r>
      </w:ins>
      <w:ins w:id="52" w:author="Andrei" w:date="2019-06-05T00:32:00Z">
        <w:r w:rsidR="00880528">
          <w:rPr>
            <w:rFonts w:ascii="Times New Roman" w:hAnsi="Times New Roman" w:cs="Times New Roman"/>
            <w:sz w:val="24"/>
            <w:szCs w:val="24"/>
            <w:shd w:val="clear" w:color="auto" w:fill="FFFFFF"/>
            <w:lang w:val="en-US"/>
          </w:rPr>
          <w:t xml:space="preserve">William </w:t>
        </w:r>
        <w:proofErr w:type="spellStart"/>
        <w:r w:rsidR="00880528">
          <w:rPr>
            <w:rFonts w:ascii="Times New Roman" w:hAnsi="Times New Roman" w:cs="Times New Roman"/>
            <w:sz w:val="24"/>
            <w:szCs w:val="24"/>
            <w:shd w:val="clear" w:color="auto" w:fill="FFFFFF"/>
            <w:lang w:val="en-US"/>
          </w:rPr>
          <w:t>și</w:t>
        </w:r>
        <w:proofErr w:type="spellEnd"/>
        <w:r w:rsidR="00880528">
          <w:rPr>
            <w:rFonts w:ascii="Times New Roman" w:hAnsi="Times New Roman" w:cs="Times New Roman"/>
            <w:sz w:val="24"/>
            <w:szCs w:val="24"/>
            <w:shd w:val="clear" w:color="auto" w:fill="FFFFFF"/>
            <w:lang w:val="en-US"/>
          </w:rPr>
          <w:t xml:space="preserve"> Henry</w:t>
        </w:r>
      </w:ins>
      <w:ins w:id="53" w:author="Andrei" w:date="2019-06-05T00:34:00Z">
        <w:r w:rsidR="00880528">
          <w:rPr>
            <w:rFonts w:ascii="Times New Roman" w:hAnsi="Times New Roman" w:cs="Times New Roman"/>
            <w:sz w:val="24"/>
            <w:szCs w:val="24"/>
            <w:shd w:val="clear" w:color="auto" w:fill="FFFFFF"/>
            <w:lang w:val="en-US"/>
          </w:rPr>
          <w:t xml:space="preserve"> </w:t>
        </w:r>
      </w:ins>
      <w:ins w:id="54" w:author="Andrei" w:date="2019-06-05T00:36:00Z">
        <w:r w:rsidR="00880528">
          <w:rPr>
            <w:rFonts w:ascii="Times New Roman" w:hAnsi="Times New Roman" w:cs="Times New Roman"/>
            <w:sz w:val="24"/>
            <w:szCs w:val="24"/>
            <w:shd w:val="clear" w:color="auto" w:fill="FFFFFF"/>
            <w:lang w:val="en-US"/>
          </w:rPr>
          <w:t xml:space="preserve">de a </w:t>
        </w:r>
        <w:proofErr w:type="spellStart"/>
        <w:r w:rsidR="00880528">
          <w:rPr>
            <w:rFonts w:ascii="Times New Roman" w:hAnsi="Times New Roman" w:cs="Times New Roman"/>
            <w:sz w:val="24"/>
            <w:szCs w:val="24"/>
            <w:shd w:val="clear" w:color="auto" w:fill="FFFFFF"/>
            <w:lang w:val="en-US"/>
          </w:rPr>
          <w:t>căror</w:t>
        </w:r>
        <w:proofErr w:type="spellEnd"/>
        <w:r w:rsidR="00880528">
          <w:rPr>
            <w:rFonts w:ascii="Times New Roman" w:hAnsi="Times New Roman" w:cs="Times New Roman"/>
            <w:sz w:val="24"/>
            <w:szCs w:val="24"/>
            <w:shd w:val="clear" w:color="auto" w:fill="FFFFFF"/>
            <w:lang w:val="en-US"/>
          </w:rPr>
          <w:t xml:space="preserve"> </w:t>
        </w:r>
        <w:proofErr w:type="spellStart"/>
        <w:r w:rsidR="00880528">
          <w:rPr>
            <w:rFonts w:ascii="Times New Roman" w:hAnsi="Times New Roman" w:cs="Times New Roman"/>
            <w:sz w:val="24"/>
            <w:szCs w:val="24"/>
            <w:shd w:val="clear" w:color="auto" w:fill="FFFFFF"/>
            <w:lang w:val="en-US"/>
          </w:rPr>
          <w:t>educație</w:t>
        </w:r>
        <w:proofErr w:type="spellEnd"/>
        <w:r w:rsidR="00880528">
          <w:rPr>
            <w:rFonts w:ascii="Times New Roman" w:hAnsi="Times New Roman" w:cs="Times New Roman"/>
            <w:sz w:val="24"/>
            <w:szCs w:val="24"/>
            <w:shd w:val="clear" w:color="auto" w:fill="FFFFFF"/>
            <w:lang w:val="en-US"/>
          </w:rPr>
          <w:t xml:space="preserve"> s-a </w:t>
        </w:r>
        <w:proofErr w:type="spellStart"/>
        <w:r w:rsidR="00880528">
          <w:rPr>
            <w:rFonts w:ascii="Times New Roman" w:hAnsi="Times New Roman" w:cs="Times New Roman"/>
            <w:sz w:val="24"/>
            <w:szCs w:val="24"/>
            <w:shd w:val="clear" w:color="auto" w:fill="FFFFFF"/>
            <w:lang w:val="en-US"/>
          </w:rPr>
          <w:t>preocupat</w:t>
        </w:r>
        <w:proofErr w:type="spellEnd"/>
        <w:r w:rsidR="00880528">
          <w:rPr>
            <w:rFonts w:ascii="Times New Roman" w:hAnsi="Times New Roman" w:cs="Times New Roman"/>
            <w:sz w:val="24"/>
            <w:szCs w:val="24"/>
            <w:shd w:val="clear" w:color="auto" w:fill="FFFFFF"/>
            <w:lang w:val="en-US"/>
          </w:rPr>
          <w:t xml:space="preserve"> </w:t>
        </w:r>
        <w:proofErr w:type="spellStart"/>
        <w:r w:rsidR="00880528">
          <w:rPr>
            <w:rFonts w:ascii="Times New Roman" w:hAnsi="Times New Roman" w:cs="Times New Roman"/>
            <w:sz w:val="24"/>
            <w:szCs w:val="24"/>
            <w:shd w:val="clear" w:color="auto" w:fill="FFFFFF"/>
            <w:lang w:val="en-US"/>
          </w:rPr>
          <w:t>îndeaproape</w:t>
        </w:r>
        <w:proofErr w:type="spellEnd"/>
        <w:r w:rsidR="00880528">
          <w:rPr>
            <w:rFonts w:ascii="Times New Roman" w:hAnsi="Times New Roman" w:cs="Times New Roman"/>
            <w:sz w:val="24"/>
            <w:szCs w:val="24"/>
            <w:shd w:val="clear" w:color="auto" w:fill="FFFFFF"/>
            <w:lang w:val="en-US"/>
          </w:rPr>
          <w:t xml:space="preserve"> mama </w:t>
        </w:r>
        <w:proofErr w:type="spellStart"/>
        <w:r w:rsidR="00880528">
          <w:rPr>
            <w:rFonts w:ascii="Times New Roman" w:hAnsi="Times New Roman" w:cs="Times New Roman"/>
            <w:sz w:val="24"/>
            <w:szCs w:val="24"/>
            <w:shd w:val="clear" w:color="auto" w:fill="FFFFFF"/>
            <w:lang w:val="en-US"/>
          </w:rPr>
          <w:t>lo</w:t>
        </w:r>
      </w:ins>
      <w:ins w:id="55" w:author="Andrei" w:date="2019-06-05T01:04:00Z">
        <w:r w:rsidR="00D84735">
          <w:rPr>
            <w:rFonts w:ascii="Times New Roman" w:hAnsi="Times New Roman" w:cs="Times New Roman"/>
            <w:sz w:val="24"/>
            <w:szCs w:val="24"/>
            <w:shd w:val="clear" w:color="auto" w:fill="FFFFFF"/>
            <w:lang w:val="en-US"/>
          </w:rPr>
          <w:t>r</w:t>
        </w:r>
        <w:proofErr w:type="spellEnd"/>
        <w:r w:rsidR="00D84735">
          <w:rPr>
            <w:rFonts w:ascii="Times New Roman" w:hAnsi="Times New Roman" w:cs="Times New Roman"/>
            <w:sz w:val="24"/>
            <w:szCs w:val="24"/>
            <w:shd w:val="clear" w:color="auto" w:fill="FFFFFF"/>
            <w:lang w:val="en-US"/>
          </w:rPr>
          <w:t xml:space="preserve">. </w:t>
        </w:r>
        <w:proofErr w:type="spellStart"/>
        <w:r w:rsidR="00D84735">
          <w:rPr>
            <w:rFonts w:ascii="Times New Roman" w:hAnsi="Times New Roman" w:cs="Times New Roman"/>
            <w:sz w:val="24"/>
            <w:szCs w:val="24"/>
            <w:shd w:val="clear" w:color="auto" w:fill="FFFFFF"/>
            <w:lang w:val="en-US"/>
          </w:rPr>
          <w:t>Aceasta</w:t>
        </w:r>
        <w:proofErr w:type="spellEnd"/>
        <w:r w:rsidR="00D84735">
          <w:rPr>
            <w:rFonts w:ascii="Times New Roman" w:hAnsi="Times New Roman" w:cs="Times New Roman"/>
            <w:sz w:val="24"/>
            <w:szCs w:val="24"/>
            <w:shd w:val="clear" w:color="auto" w:fill="FFFFFF"/>
            <w:lang w:val="en-US"/>
          </w:rPr>
          <w:t xml:space="preserve"> era</w:t>
        </w:r>
      </w:ins>
      <w:ins w:id="56" w:author="Andrei" w:date="2019-06-05T00:37:00Z">
        <w:r w:rsidR="00880528">
          <w:rPr>
            <w:rFonts w:ascii="Times New Roman" w:hAnsi="Times New Roman" w:cs="Times New Roman"/>
            <w:sz w:val="24"/>
            <w:szCs w:val="24"/>
            <w:shd w:val="clear" w:color="auto" w:fill="FFFFFF"/>
            <w:lang w:val="en-US"/>
          </w:rPr>
          <w:t xml:space="preserve"> o </w:t>
        </w:r>
        <w:proofErr w:type="spellStart"/>
        <w:r w:rsidR="00880528">
          <w:rPr>
            <w:rFonts w:ascii="Times New Roman" w:hAnsi="Times New Roman" w:cs="Times New Roman"/>
            <w:sz w:val="24"/>
            <w:szCs w:val="24"/>
            <w:shd w:val="clear" w:color="auto" w:fill="FFFFFF"/>
            <w:lang w:val="en-US"/>
          </w:rPr>
          <w:t>formare</w:t>
        </w:r>
        <w:proofErr w:type="spellEnd"/>
        <w:r w:rsidR="00880528">
          <w:rPr>
            <w:rFonts w:ascii="Times New Roman" w:hAnsi="Times New Roman" w:cs="Times New Roman"/>
            <w:sz w:val="24"/>
            <w:szCs w:val="24"/>
            <w:shd w:val="clear" w:color="auto" w:fill="FFFFFF"/>
            <w:lang w:val="en-US"/>
          </w:rPr>
          <w:t xml:space="preserve"> </w:t>
        </w:r>
        <w:proofErr w:type="spellStart"/>
        <w:r w:rsidR="00880528">
          <w:rPr>
            <w:rFonts w:ascii="Times New Roman" w:hAnsi="Times New Roman" w:cs="Times New Roman"/>
            <w:sz w:val="24"/>
            <w:szCs w:val="24"/>
            <w:shd w:val="clear" w:color="auto" w:fill="FFFFFF"/>
            <w:lang w:val="en-US"/>
          </w:rPr>
          <w:t>în</w:t>
        </w:r>
        <w:proofErr w:type="spellEnd"/>
        <w:r w:rsidR="00880528">
          <w:rPr>
            <w:rFonts w:ascii="Times New Roman" w:hAnsi="Times New Roman" w:cs="Times New Roman"/>
            <w:sz w:val="24"/>
            <w:szCs w:val="24"/>
            <w:shd w:val="clear" w:color="auto" w:fill="FFFFFF"/>
            <w:lang w:val="en-US"/>
          </w:rPr>
          <w:t xml:space="preserve"> </w:t>
        </w:r>
        <w:proofErr w:type="spellStart"/>
        <w:r w:rsidR="00880528">
          <w:rPr>
            <w:rFonts w:ascii="Times New Roman" w:hAnsi="Times New Roman" w:cs="Times New Roman"/>
            <w:sz w:val="24"/>
            <w:szCs w:val="24"/>
            <w:shd w:val="clear" w:color="auto" w:fill="FFFFFF"/>
            <w:lang w:val="en-US"/>
          </w:rPr>
          <w:t>spiritul</w:t>
        </w:r>
        <w:proofErr w:type="spellEnd"/>
        <w:r w:rsidR="00880528">
          <w:rPr>
            <w:rFonts w:ascii="Times New Roman" w:hAnsi="Times New Roman" w:cs="Times New Roman"/>
            <w:sz w:val="24"/>
            <w:szCs w:val="24"/>
            <w:shd w:val="clear" w:color="auto" w:fill="FFFFFF"/>
            <w:lang w:val="en-US"/>
          </w:rPr>
          <w:t xml:space="preserve"> </w:t>
        </w:r>
        <w:proofErr w:type="spellStart"/>
        <w:r w:rsidR="00880528">
          <w:rPr>
            <w:rFonts w:ascii="Times New Roman" w:hAnsi="Times New Roman" w:cs="Times New Roman"/>
            <w:sz w:val="24"/>
            <w:szCs w:val="24"/>
            <w:shd w:val="clear" w:color="auto" w:fill="FFFFFF"/>
            <w:lang w:val="en-US"/>
          </w:rPr>
          <w:t>valorilor</w:t>
        </w:r>
        <w:proofErr w:type="spellEnd"/>
        <w:r w:rsidR="00880528">
          <w:rPr>
            <w:rFonts w:ascii="Times New Roman" w:hAnsi="Times New Roman" w:cs="Times New Roman"/>
            <w:sz w:val="24"/>
            <w:szCs w:val="24"/>
            <w:shd w:val="clear" w:color="auto" w:fill="FFFFFF"/>
            <w:lang w:val="en-US"/>
          </w:rPr>
          <w:t xml:space="preserve"> </w:t>
        </w:r>
        <w:proofErr w:type="spellStart"/>
        <w:r w:rsidR="00880528">
          <w:rPr>
            <w:rFonts w:ascii="Times New Roman" w:hAnsi="Times New Roman" w:cs="Times New Roman"/>
            <w:sz w:val="24"/>
            <w:szCs w:val="24"/>
            <w:shd w:val="clear" w:color="auto" w:fill="FFFFFF"/>
            <w:lang w:val="en-US"/>
          </w:rPr>
          <w:t>democratice</w:t>
        </w:r>
      </w:ins>
      <w:proofErr w:type="spellEnd"/>
      <w:ins w:id="57" w:author="Andrei" w:date="2019-06-05T00:38:00Z">
        <w:r w:rsidR="00880528">
          <w:rPr>
            <w:rFonts w:ascii="Times New Roman" w:hAnsi="Times New Roman" w:cs="Times New Roman"/>
            <w:sz w:val="24"/>
            <w:szCs w:val="24"/>
            <w:shd w:val="clear" w:color="auto" w:fill="FFFFFF"/>
            <w:lang w:val="en-US"/>
          </w:rPr>
          <w:t xml:space="preserve">, </w:t>
        </w:r>
        <w:proofErr w:type="spellStart"/>
        <w:r w:rsidR="00880528">
          <w:rPr>
            <w:rFonts w:ascii="Times New Roman" w:hAnsi="Times New Roman" w:cs="Times New Roman"/>
            <w:sz w:val="24"/>
            <w:szCs w:val="24"/>
            <w:shd w:val="clear" w:color="auto" w:fill="FFFFFF"/>
            <w:lang w:val="en-US"/>
          </w:rPr>
          <w:t>dar</w:t>
        </w:r>
      </w:ins>
      <w:proofErr w:type="spellEnd"/>
      <w:ins w:id="58" w:author="Andrei" w:date="2019-06-05T01:02:00Z">
        <w:r w:rsidR="00D84735">
          <w:rPr>
            <w:rFonts w:ascii="Times New Roman" w:hAnsi="Times New Roman" w:cs="Times New Roman"/>
            <w:sz w:val="24"/>
            <w:szCs w:val="24"/>
            <w:shd w:val="clear" w:color="auto" w:fill="FFFFFF"/>
            <w:lang w:val="en-US"/>
          </w:rPr>
          <w:t>,</w:t>
        </w:r>
      </w:ins>
      <w:ins w:id="59" w:author="Andrei" w:date="2019-06-05T00:38:00Z">
        <w:r w:rsidR="00880528">
          <w:rPr>
            <w:rFonts w:ascii="Times New Roman" w:hAnsi="Times New Roman" w:cs="Times New Roman"/>
            <w:sz w:val="24"/>
            <w:szCs w:val="24"/>
            <w:shd w:val="clear" w:color="auto" w:fill="FFFFFF"/>
            <w:lang w:val="en-US"/>
          </w:rPr>
          <w:t xml:space="preserve"> </w:t>
        </w:r>
      </w:ins>
      <w:proofErr w:type="spellStart"/>
      <w:ins w:id="60" w:author="Andrei" w:date="2019-06-05T00:59:00Z">
        <w:r w:rsidR="00305745">
          <w:rPr>
            <w:rFonts w:ascii="Times New Roman" w:hAnsi="Times New Roman" w:cs="Times New Roman"/>
            <w:sz w:val="24"/>
            <w:szCs w:val="24"/>
            <w:shd w:val="clear" w:color="auto" w:fill="FFFFFF"/>
            <w:lang w:val="en-US"/>
          </w:rPr>
          <w:t>mai</w:t>
        </w:r>
        <w:proofErr w:type="spellEnd"/>
        <w:r w:rsidR="00305745">
          <w:rPr>
            <w:rFonts w:ascii="Times New Roman" w:hAnsi="Times New Roman" w:cs="Times New Roman"/>
            <w:sz w:val="24"/>
            <w:szCs w:val="24"/>
            <w:shd w:val="clear" w:color="auto" w:fill="FFFFFF"/>
            <w:lang w:val="en-US"/>
          </w:rPr>
          <w:t xml:space="preserve"> important</w:t>
        </w:r>
      </w:ins>
      <w:ins w:id="61" w:author="Andrei" w:date="2019-06-05T01:02:00Z">
        <w:r w:rsidR="00D84735">
          <w:rPr>
            <w:rFonts w:ascii="Times New Roman" w:hAnsi="Times New Roman" w:cs="Times New Roman"/>
            <w:sz w:val="24"/>
            <w:szCs w:val="24"/>
            <w:shd w:val="clear" w:color="auto" w:fill="FFFFFF"/>
            <w:lang w:val="en-US"/>
          </w:rPr>
          <w:t>,</w:t>
        </w:r>
      </w:ins>
      <w:ins w:id="62" w:author="Andrei" w:date="2019-06-05T00:38:00Z">
        <w:r w:rsidR="00880528">
          <w:rPr>
            <w:rFonts w:ascii="Times New Roman" w:hAnsi="Times New Roman" w:cs="Times New Roman"/>
            <w:sz w:val="24"/>
            <w:szCs w:val="24"/>
            <w:shd w:val="clear" w:color="auto" w:fill="FFFFFF"/>
            <w:lang w:val="en-US"/>
          </w:rPr>
          <w:t xml:space="preserve"> </w:t>
        </w:r>
      </w:ins>
      <w:ins w:id="63" w:author="Andrei" w:date="2019-06-05T00:40:00Z">
        <w:r w:rsidR="00880528">
          <w:rPr>
            <w:rFonts w:ascii="Times New Roman" w:hAnsi="Times New Roman" w:cs="Times New Roman"/>
            <w:sz w:val="24"/>
            <w:szCs w:val="24"/>
            <w:shd w:val="clear" w:color="auto" w:fill="FFFFFF"/>
            <w:lang w:val="en-US"/>
          </w:rPr>
          <w:t xml:space="preserve">una </w:t>
        </w:r>
        <w:proofErr w:type="spellStart"/>
        <w:r w:rsidR="00880528">
          <w:rPr>
            <w:rFonts w:ascii="Times New Roman" w:hAnsi="Times New Roman" w:cs="Times New Roman"/>
            <w:sz w:val="24"/>
            <w:szCs w:val="24"/>
            <w:shd w:val="clear" w:color="auto" w:fill="FFFFFF"/>
            <w:lang w:val="en-US"/>
          </w:rPr>
          <w:t>neformală</w:t>
        </w:r>
        <w:proofErr w:type="spellEnd"/>
        <w:r w:rsidR="00880528">
          <w:rPr>
            <w:rFonts w:ascii="Times New Roman" w:hAnsi="Times New Roman" w:cs="Times New Roman"/>
            <w:sz w:val="24"/>
            <w:szCs w:val="24"/>
            <w:shd w:val="clear" w:color="auto" w:fill="FFFFFF"/>
            <w:lang w:val="en-US"/>
          </w:rPr>
          <w:t xml:space="preserve">, </w:t>
        </w:r>
        <w:proofErr w:type="spellStart"/>
        <w:r w:rsidR="00880528">
          <w:rPr>
            <w:rFonts w:ascii="Times New Roman" w:hAnsi="Times New Roman" w:cs="Times New Roman"/>
            <w:sz w:val="24"/>
            <w:szCs w:val="24"/>
            <w:shd w:val="clear" w:color="auto" w:fill="FFFFFF"/>
            <w:lang w:val="en-US"/>
          </w:rPr>
          <w:t>pentru</w:t>
        </w:r>
        <w:proofErr w:type="spellEnd"/>
        <w:r w:rsidR="00880528">
          <w:rPr>
            <w:rFonts w:ascii="Times New Roman" w:hAnsi="Times New Roman" w:cs="Times New Roman"/>
            <w:sz w:val="24"/>
            <w:szCs w:val="24"/>
            <w:shd w:val="clear" w:color="auto" w:fill="FFFFFF"/>
            <w:lang w:val="en-US"/>
          </w:rPr>
          <w:t xml:space="preserve"> a </w:t>
        </w:r>
        <w:proofErr w:type="spellStart"/>
        <w:r w:rsidR="00880528">
          <w:rPr>
            <w:rFonts w:ascii="Times New Roman" w:hAnsi="Times New Roman" w:cs="Times New Roman"/>
            <w:sz w:val="24"/>
            <w:szCs w:val="24"/>
            <w:shd w:val="clear" w:color="auto" w:fill="FFFFFF"/>
            <w:lang w:val="en-US"/>
          </w:rPr>
          <w:t>nu</w:t>
        </w:r>
        <w:proofErr w:type="spellEnd"/>
        <w:r w:rsidR="00880528">
          <w:rPr>
            <w:rFonts w:ascii="Times New Roman" w:hAnsi="Times New Roman" w:cs="Times New Roman"/>
            <w:sz w:val="24"/>
            <w:szCs w:val="24"/>
            <w:shd w:val="clear" w:color="auto" w:fill="FFFFFF"/>
            <w:lang w:val="en-US"/>
          </w:rPr>
          <w:t xml:space="preserve"> se </w:t>
        </w:r>
      </w:ins>
      <w:proofErr w:type="spellStart"/>
      <w:ins w:id="64" w:author="Andrei" w:date="2019-06-05T00:59:00Z">
        <w:r w:rsidR="00305745">
          <w:rPr>
            <w:rFonts w:ascii="Times New Roman" w:hAnsi="Times New Roman" w:cs="Times New Roman"/>
            <w:sz w:val="24"/>
            <w:szCs w:val="24"/>
            <w:shd w:val="clear" w:color="auto" w:fill="FFFFFF"/>
            <w:lang w:val="en-US"/>
          </w:rPr>
          <w:t>în</w:t>
        </w:r>
      </w:ins>
      <w:ins w:id="65" w:author="Andrei" w:date="2019-06-05T00:40:00Z">
        <w:r w:rsidR="00880528">
          <w:rPr>
            <w:rFonts w:ascii="Times New Roman" w:hAnsi="Times New Roman" w:cs="Times New Roman"/>
            <w:sz w:val="24"/>
            <w:szCs w:val="24"/>
            <w:shd w:val="clear" w:color="auto" w:fill="FFFFFF"/>
            <w:lang w:val="en-US"/>
          </w:rPr>
          <w:t>depărta</w:t>
        </w:r>
        <w:proofErr w:type="spellEnd"/>
        <w:r w:rsidR="00880528">
          <w:rPr>
            <w:rFonts w:ascii="Times New Roman" w:hAnsi="Times New Roman" w:cs="Times New Roman"/>
            <w:sz w:val="24"/>
            <w:szCs w:val="24"/>
            <w:shd w:val="clear" w:color="auto" w:fill="FFFFFF"/>
            <w:lang w:val="en-US"/>
          </w:rPr>
          <w:t xml:space="preserve"> de</w:t>
        </w:r>
      </w:ins>
      <w:ins w:id="66" w:author="Andrei" w:date="2019-06-05T00:41:00Z">
        <w:r w:rsidR="00F61B70">
          <w:rPr>
            <w:rFonts w:ascii="Times New Roman" w:hAnsi="Times New Roman" w:cs="Times New Roman"/>
            <w:sz w:val="24"/>
            <w:szCs w:val="24"/>
            <w:shd w:val="clear" w:color="auto" w:fill="FFFFFF"/>
            <w:lang w:val="en-US"/>
          </w:rPr>
          <w:t xml:space="preserve"> </w:t>
        </w:r>
        <w:proofErr w:type="spellStart"/>
        <w:r w:rsidR="00F61B70">
          <w:rPr>
            <w:rFonts w:ascii="Times New Roman" w:hAnsi="Times New Roman" w:cs="Times New Roman"/>
            <w:sz w:val="24"/>
            <w:szCs w:val="24"/>
            <w:shd w:val="clear" w:color="auto" w:fill="FFFFFF"/>
            <w:lang w:val="en-US"/>
          </w:rPr>
          <w:t>normele</w:t>
        </w:r>
        <w:proofErr w:type="spellEnd"/>
        <w:r w:rsidR="00F61B70">
          <w:rPr>
            <w:rFonts w:ascii="Times New Roman" w:hAnsi="Times New Roman" w:cs="Times New Roman"/>
            <w:sz w:val="24"/>
            <w:szCs w:val="24"/>
            <w:shd w:val="clear" w:color="auto" w:fill="FFFFFF"/>
            <w:lang w:val="en-US"/>
          </w:rPr>
          <w:t xml:space="preserve"> morale</w:t>
        </w:r>
      </w:ins>
      <w:ins w:id="67" w:author="Andrei" w:date="2019-06-05T01:00:00Z">
        <w:r w:rsidR="00305745">
          <w:rPr>
            <w:rFonts w:ascii="Times New Roman" w:hAnsi="Times New Roman" w:cs="Times New Roman"/>
            <w:sz w:val="24"/>
            <w:szCs w:val="24"/>
            <w:shd w:val="clear" w:color="auto" w:fill="FFFFFF"/>
            <w:lang w:val="en-US"/>
          </w:rPr>
          <w:t xml:space="preserve">, </w:t>
        </w:r>
        <w:proofErr w:type="spellStart"/>
        <w:r w:rsidR="00305745">
          <w:rPr>
            <w:rFonts w:ascii="Times New Roman" w:hAnsi="Times New Roman" w:cs="Times New Roman"/>
            <w:sz w:val="24"/>
            <w:szCs w:val="24"/>
            <w:shd w:val="clear" w:color="auto" w:fill="FFFFFF"/>
            <w:lang w:val="en-US"/>
          </w:rPr>
          <w:t>căci</w:t>
        </w:r>
        <w:proofErr w:type="spellEnd"/>
        <w:r w:rsidR="00305745">
          <w:rPr>
            <w:rFonts w:ascii="Times New Roman" w:hAnsi="Times New Roman" w:cs="Times New Roman"/>
            <w:sz w:val="24"/>
            <w:szCs w:val="24"/>
            <w:shd w:val="clear" w:color="auto" w:fill="FFFFFF"/>
            <w:lang w:val="en-US"/>
          </w:rPr>
          <w:t xml:space="preserve"> </w:t>
        </w:r>
        <w:proofErr w:type="spellStart"/>
        <w:r w:rsidR="00305745">
          <w:rPr>
            <w:rFonts w:ascii="Times New Roman" w:hAnsi="Times New Roman" w:cs="Times New Roman"/>
            <w:sz w:val="24"/>
            <w:szCs w:val="24"/>
            <w:shd w:val="clear" w:color="auto" w:fill="FFFFFF"/>
            <w:lang w:val="en-US"/>
          </w:rPr>
          <w:t>acestea</w:t>
        </w:r>
        <w:proofErr w:type="spellEnd"/>
        <w:r w:rsidR="00305745">
          <w:rPr>
            <w:rFonts w:ascii="Times New Roman" w:hAnsi="Times New Roman" w:cs="Times New Roman"/>
            <w:sz w:val="24"/>
            <w:szCs w:val="24"/>
            <w:shd w:val="clear" w:color="auto" w:fill="FFFFFF"/>
            <w:lang w:val="en-US"/>
          </w:rPr>
          <w:t xml:space="preserve"> </w:t>
        </w:r>
        <w:proofErr w:type="spellStart"/>
        <w:r w:rsidR="00305745">
          <w:rPr>
            <w:rFonts w:ascii="Times New Roman" w:hAnsi="Times New Roman" w:cs="Times New Roman"/>
            <w:sz w:val="24"/>
            <w:szCs w:val="24"/>
            <w:shd w:val="clear" w:color="auto" w:fill="FFFFFF"/>
            <w:lang w:val="en-US"/>
          </w:rPr>
          <w:t>îi</w:t>
        </w:r>
        <w:proofErr w:type="spellEnd"/>
        <w:r w:rsidR="00305745">
          <w:rPr>
            <w:rFonts w:ascii="Times New Roman" w:hAnsi="Times New Roman" w:cs="Times New Roman"/>
            <w:sz w:val="24"/>
            <w:szCs w:val="24"/>
            <w:shd w:val="clear" w:color="auto" w:fill="FFFFFF"/>
            <w:lang w:val="en-US"/>
          </w:rPr>
          <w:t xml:space="preserve"> </w:t>
        </w:r>
        <w:proofErr w:type="spellStart"/>
        <w:r w:rsidR="00305745">
          <w:rPr>
            <w:rFonts w:ascii="Times New Roman" w:hAnsi="Times New Roman" w:cs="Times New Roman"/>
            <w:sz w:val="24"/>
            <w:szCs w:val="24"/>
            <w:shd w:val="clear" w:color="auto" w:fill="FFFFFF"/>
            <w:lang w:val="en-US"/>
          </w:rPr>
          <w:t>vor</w:t>
        </w:r>
        <w:proofErr w:type="spellEnd"/>
        <w:r w:rsidR="00305745">
          <w:rPr>
            <w:rFonts w:ascii="Times New Roman" w:hAnsi="Times New Roman" w:cs="Times New Roman"/>
            <w:sz w:val="24"/>
            <w:szCs w:val="24"/>
            <w:shd w:val="clear" w:color="auto" w:fill="FFFFFF"/>
            <w:lang w:val="en-US"/>
          </w:rPr>
          <w:t xml:space="preserve"> </w:t>
        </w:r>
        <w:proofErr w:type="spellStart"/>
        <w:r w:rsidR="00305745">
          <w:rPr>
            <w:rFonts w:ascii="Times New Roman" w:hAnsi="Times New Roman" w:cs="Times New Roman"/>
            <w:sz w:val="24"/>
            <w:szCs w:val="24"/>
            <w:shd w:val="clear" w:color="auto" w:fill="FFFFFF"/>
            <w:lang w:val="en-US"/>
          </w:rPr>
          <w:t>ajuta</w:t>
        </w:r>
        <w:proofErr w:type="spellEnd"/>
        <w:r w:rsidR="00305745">
          <w:rPr>
            <w:rFonts w:ascii="Times New Roman" w:hAnsi="Times New Roman" w:cs="Times New Roman"/>
            <w:sz w:val="24"/>
            <w:szCs w:val="24"/>
            <w:shd w:val="clear" w:color="auto" w:fill="FFFFFF"/>
            <w:lang w:val="en-US"/>
          </w:rPr>
          <w:t xml:space="preserve"> </w:t>
        </w:r>
      </w:ins>
      <w:proofErr w:type="spellStart"/>
      <w:ins w:id="68" w:author="Andrei" w:date="2019-06-05T01:01:00Z">
        <w:r w:rsidR="00305745">
          <w:rPr>
            <w:rFonts w:ascii="Times New Roman" w:hAnsi="Times New Roman" w:cs="Times New Roman"/>
            <w:sz w:val="24"/>
            <w:szCs w:val="24"/>
            <w:shd w:val="clear" w:color="auto" w:fill="FFFFFF"/>
            <w:lang w:val="en-US"/>
          </w:rPr>
          <w:t>pentru</w:t>
        </w:r>
        <w:proofErr w:type="spellEnd"/>
        <w:r w:rsidR="00305745">
          <w:rPr>
            <w:rFonts w:ascii="Times New Roman" w:hAnsi="Times New Roman" w:cs="Times New Roman"/>
            <w:sz w:val="24"/>
            <w:szCs w:val="24"/>
            <w:shd w:val="clear" w:color="auto" w:fill="FFFFFF"/>
            <w:lang w:val="en-US"/>
          </w:rPr>
          <w:t xml:space="preserve"> a-</w:t>
        </w:r>
        <w:proofErr w:type="spellStart"/>
        <w:r w:rsidR="00305745">
          <w:rPr>
            <w:rFonts w:ascii="Times New Roman" w:hAnsi="Times New Roman" w:cs="Times New Roman"/>
            <w:sz w:val="24"/>
            <w:szCs w:val="24"/>
            <w:shd w:val="clear" w:color="auto" w:fill="FFFFFF"/>
            <w:lang w:val="en-US"/>
          </w:rPr>
          <w:t>și</w:t>
        </w:r>
        <w:proofErr w:type="spellEnd"/>
        <w:r w:rsidR="00305745">
          <w:rPr>
            <w:rFonts w:ascii="Times New Roman" w:hAnsi="Times New Roman" w:cs="Times New Roman"/>
            <w:sz w:val="24"/>
            <w:szCs w:val="24"/>
            <w:shd w:val="clear" w:color="auto" w:fill="FFFFFF"/>
            <w:lang w:val="en-US"/>
          </w:rPr>
          <w:t xml:space="preserve"> </w:t>
        </w:r>
        <w:proofErr w:type="spellStart"/>
        <w:r w:rsidR="00305745">
          <w:rPr>
            <w:rFonts w:ascii="Times New Roman" w:hAnsi="Times New Roman" w:cs="Times New Roman"/>
            <w:sz w:val="24"/>
            <w:szCs w:val="24"/>
            <w:shd w:val="clear" w:color="auto" w:fill="FFFFFF"/>
            <w:lang w:val="en-US"/>
          </w:rPr>
          <w:t>întelege</w:t>
        </w:r>
        <w:proofErr w:type="spellEnd"/>
        <w:r w:rsidR="00305745">
          <w:rPr>
            <w:rFonts w:ascii="Times New Roman" w:hAnsi="Times New Roman" w:cs="Times New Roman"/>
            <w:sz w:val="24"/>
            <w:szCs w:val="24"/>
            <w:shd w:val="clear" w:color="auto" w:fill="FFFFFF"/>
            <w:lang w:val="en-US"/>
          </w:rPr>
          <w:t xml:space="preserve"> </w:t>
        </w:r>
        <w:proofErr w:type="spellStart"/>
        <w:r w:rsidR="00305745">
          <w:rPr>
            <w:rFonts w:ascii="Times New Roman" w:hAnsi="Times New Roman" w:cs="Times New Roman"/>
            <w:sz w:val="24"/>
            <w:szCs w:val="24"/>
            <w:shd w:val="clear" w:color="auto" w:fill="FFFFFF"/>
            <w:lang w:val="en-US"/>
          </w:rPr>
          <w:t>mai</w:t>
        </w:r>
        <w:proofErr w:type="spellEnd"/>
        <w:r w:rsidR="00305745">
          <w:rPr>
            <w:rFonts w:ascii="Times New Roman" w:hAnsi="Times New Roman" w:cs="Times New Roman"/>
            <w:sz w:val="24"/>
            <w:szCs w:val="24"/>
            <w:shd w:val="clear" w:color="auto" w:fill="FFFFFF"/>
            <w:lang w:val="en-US"/>
          </w:rPr>
          <w:t xml:space="preserve"> bine </w:t>
        </w:r>
        <w:proofErr w:type="spellStart"/>
        <w:r w:rsidR="00305745">
          <w:rPr>
            <w:rFonts w:ascii="Times New Roman" w:hAnsi="Times New Roman" w:cs="Times New Roman"/>
            <w:sz w:val="24"/>
            <w:szCs w:val="24"/>
            <w:shd w:val="clear" w:color="auto" w:fill="FFFFFF"/>
            <w:lang w:val="en-US"/>
          </w:rPr>
          <w:t>poporul</w:t>
        </w:r>
      </w:ins>
      <w:proofErr w:type="spellEnd"/>
      <w:ins w:id="69" w:author="Andrei" w:date="2019-06-05T01:02:00Z">
        <w:r w:rsidR="00D84735">
          <w:rPr>
            <w:rFonts w:ascii="Times New Roman" w:hAnsi="Times New Roman" w:cs="Times New Roman"/>
            <w:sz w:val="24"/>
            <w:szCs w:val="24"/>
            <w:shd w:val="clear" w:color="auto" w:fill="FFFFFF"/>
            <w:lang w:val="en-US"/>
          </w:rPr>
          <w:t xml:space="preserve"> </w:t>
        </w:r>
        <w:proofErr w:type="spellStart"/>
        <w:r w:rsidR="00D84735">
          <w:rPr>
            <w:rFonts w:ascii="Times New Roman" w:hAnsi="Times New Roman" w:cs="Times New Roman"/>
            <w:sz w:val="24"/>
            <w:szCs w:val="24"/>
            <w:shd w:val="clear" w:color="auto" w:fill="FFFFFF"/>
            <w:lang w:val="en-US"/>
          </w:rPr>
          <w:t>și</w:t>
        </w:r>
        <w:proofErr w:type="spellEnd"/>
        <w:r w:rsidR="00D84735">
          <w:rPr>
            <w:rFonts w:ascii="Times New Roman" w:hAnsi="Times New Roman" w:cs="Times New Roman"/>
            <w:sz w:val="24"/>
            <w:szCs w:val="24"/>
            <w:shd w:val="clear" w:color="auto" w:fill="FFFFFF"/>
            <w:lang w:val="en-US"/>
          </w:rPr>
          <w:t xml:space="preserve"> </w:t>
        </w:r>
        <w:proofErr w:type="spellStart"/>
        <w:r w:rsidR="00D84735">
          <w:rPr>
            <w:rFonts w:ascii="Times New Roman" w:hAnsi="Times New Roman" w:cs="Times New Roman"/>
            <w:sz w:val="24"/>
            <w:szCs w:val="24"/>
            <w:shd w:val="clear" w:color="auto" w:fill="FFFFFF"/>
            <w:lang w:val="en-US"/>
          </w:rPr>
          <w:t>ast</w:t>
        </w:r>
      </w:ins>
      <w:ins w:id="70" w:author="Andrei" w:date="2019-06-05T01:03:00Z">
        <w:r w:rsidR="00D84735">
          <w:rPr>
            <w:rFonts w:ascii="Times New Roman" w:hAnsi="Times New Roman" w:cs="Times New Roman"/>
            <w:sz w:val="24"/>
            <w:szCs w:val="24"/>
            <w:shd w:val="clear" w:color="auto" w:fill="FFFFFF"/>
            <w:lang w:val="en-US"/>
          </w:rPr>
          <w:t>fel</w:t>
        </w:r>
      </w:ins>
      <w:proofErr w:type="spellEnd"/>
      <w:ins w:id="71" w:author="Andrei" w:date="2019-06-05T01:07:00Z">
        <w:r w:rsidR="00D84735">
          <w:rPr>
            <w:rFonts w:ascii="Times New Roman" w:hAnsi="Times New Roman" w:cs="Times New Roman"/>
            <w:sz w:val="24"/>
            <w:szCs w:val="24"/>
            <w:shd w:val="clear" w:color="auto" w:fill="FFFFFF"/>
            <w:lang w:val="en-US"/>
          </w:rPr>
          <w:t xml:space="preserve"> </w:t>
        </w:r>
      </w:ins>
      <w:proofErr w:type="spellStart"/>
      <w:ins w:id="72" w:author="Andrei" w:date="2019-06-05T01:04:00Z">
        <w:r w:rsidR="00D84735">
          <w:rPr>
            <w:rFonts w:ascii="Times New Roman" w:hAnsi="Times New Roman" w:cs="Times New Roman"/>
            <w:sz w:val="24"/>
            <w:szCs w:val="24"/>
            <w:shd w:val="clear" w:color="auto" w:fill="FFFFFF"/>
            <w:lang w:val="en-US"/>
          </w:rPr>
          <w:t>regimul</w:t>
        </w:r>
        <w:proofErr w:type="spellEnd"/>
        <w:r w:rsidR="00D84735">
          <w:rPr>
            <w:rFonts w:ascii="Times New Roman" w:hAnsi="Times New Roman" w:cs="Times New Roman"/>
            <w:sz w:val="24"/>
            <w:szCs w:val="24"/>
            <w:shd w:val="clear" w:color="auto" w:fill="FFFFFF"/>
            <w:lang w:val="en-US"/>
          </w:rPr>
          <w:t xml:space="preserve"> </w:t>
        </w:r>
      </w:ins>
      <w:proofErr w:type="spellStart"/>
      <w:ins w:id="73" w:author="Andrei" w:date="2019-06-05T01:05:00Z">
        <w:r w:rsidR="00D84735">
          <w:rPr>
            <w:rFonts w:ascii="Times New Roman" w:hAnsi="Times New Roman" w:cs="Times New Roman"/>
            <w:sz w:val="24"/>
            <w:szCs w:val="24"/>
            <w:shd w:val="clear" w:color="auto" w:fill="FFFFFF"/>
            <w:lang w:val="en-US"/>
          </w:rPr>
          <w:t>să</w:t>
        </w:r>
        <w:proofErr w:type="spellEnd"/>
        <w:r w:rsidR="00D84735">
          <w:rPr>
            <w:rFonts w:ascii="Times New Roman" w:hAnsi="Times New Roman" w:cs="Times New Roman"/>
            <w:sz w:val="24"/>
            <w:szCs w:val="24"/>
            <w:shd w:val="clear" w:color="auto" w:fill="FFFFFF"/>
            <w:lang w:val="en-US"/>
          </w:rPr>
          <w:t xml:space="preserve"> fie </w:t>
        </w:r>
        <w:proofErr w:type="spellStart"/>
        <w:r w:rsidR="00D84735">
          <w:rPr>
            <w:rFonts w:ascii="Times New Roman" w:hAnsi="Times New Roman" w:cs="Times New Roman"/>
            <w:sz w:val="24"/>
            <w:szCs w:val="24"/>
            <w:shd w:val="clear" w:color="auto" w:fill="FFFFFF"/>
            <w:lang w:val="en-US"/>
          </w:rPr>
          <w:t>unul</w:t>
        </w:r>
      </w:ins>
      <w:proofErr w:type="spellEnd"/>
      <w:ins w:id="74" w:author="Andrei" w:date="2019-06-05T02:17:00Z">
        <w:r w:rsidR="008F1E20">
          <w:rPr>
            <w:rFonts w:ascii="Times New Roman" w:hAnsi="Times New Roman" w:cs="Times New Roman"/>
            <w:sz w:val="24"/>
            <w:szCs w:val="24"/>
            <w:shd w:val="clear" w:color="auto" w:fill="FFFFFF"/>
            <w:lang w:val="en-US"/>
          </w:rPr>
          <w:t xml:space="preserve"> bun</w:t>
        </w:r>
      </w:ins>
      <w:ins w:id="75" w:author="Andrei" w:date="2019-06-05T00:58:00Z">
        <w:r w:rsidR="00305745">
          <w:rPr>
            <w:rFonts w:ascii="Times New Roman" w:hAnsi="Times New Roman" w:cs="Times New Roman"/>
            <w:sz w:val="24"/>
            <w:szCs w:val="24"/>
            <w:shd w:val="clear" w:color="auto" w:fill="FFFFFF"/>
            <w:lang w:val="en-US"/>
          </w:rPr>
          <w:t xml:space="preserve">. </w:t>
        </w:r>
      </w:ins>
      <w:ins w:id="76" w:author="Andrei" w:date="2019-06-05T02:18:00Z">
        <w:r w:rsidR="008F1E20">
          <w:rPr>
            <w:rFonts w:ascii="Times New Roman" w:hAnsi="Times New Roman" w:cs="Times New Roman"/>
            <w:sz w:val="24"/>
            <w:szCs w:val="24"/>
            <w:shd w:val="clear" w:color="auto" w:fill="FFFFFF"/>
            <w:lang w:val="en-US"/>
          </w:rPr>
          <w:t>“</w:t>
        </w:r>
      </w:ins>
      <w:ins w:id="77" w:author="Andrei" w:date="2019-06-05T00:52:00Z">
        <w:r w:rsidR="00305745">
          <w:rPr>
            <w:rFonts w:ascii="Times New Roman" w:hAnsi="Times New Roman" w:cs="Times New Roman"/>
            <w:sz w:val="24"/>
            <w:szCs w:val="24"/>
            <w:highlight w:val="white"/>
          </w:rPr>
          <w:t>Dia</w:t>
        </w:r>
      </w:ins>
      <w:ins w:id="78" w:author="Andrei" w:date="2019-06-05T00:53:00Z">
        <w:r w:rsidR="00305745">
          <w:rPr>
            <w:rFonts w:ascii="Times New Roman" w:hAnsi="Times New Roman" w:cs="Times New Roman"/>
            <w:sz w:val="24"/>
            <w:szCs w:val="24"/>
            <w:highlight w:val="white"/>
          </w:rPr>
          <w:t>na s-a asigurat</w:t>
        </w:r>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că</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fii</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ei</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înțeleg</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cauzele</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cărora</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aceasta</w:t>
        </w:r>
        <w:proofErr w:type="spellEnd"/>
        <w:r w:rsidR="00305745">
          <w:rPr>
            <w:rFonts w:ascii="Times New Roman" w:hAnsi="Times New Roman" w:cs="Times New Roman"/>
            <w:sz w:val="24"/>
            <w:szCs w:val="24"/>
            <w:highlight w:val="white"/>
            <w:lang w:val="en-US"/>
          </w:rPr>
          <w:t xml:space="preserve"> se </w:t>
        </w:r>
        <w:proofErr w:type="spellStart"/>
        <w:r w:rsidR="00305745">
          <w:rPr>
            <w:rFonts w:ascii="Times New Roman" w:hAnsi="Times New Roman" w:cs="Times New Roman"/>
            <w:sz w:val="24"/>
            <w:szCs w:val="24"/>
            <w:highlight w:val="white"/>
            <w:lang w:val="en-US"/>
          </w:rPr>
          <w:t>dedică</w:t>
        </w:r>
        <w:proofErr w:type="spellEnd"/>
        <w:r w:rsidR="00305745">
          <w:rPr>
            <w:rFonts w:ascii="Times New Roman" w:hAnsi="Times New Roman" w:cs="Times New Roman"/>
            <w:sz w:val="24"/>
            <w:szCs w:val="24"/>
            <w:highlight w:val="white"/>
            <w:lang w:val="en-US"/>
          </w:rPr>
          <w:t xml:space="preserve">. </w:t>
        </w:r>
      </w:ins>
      <w:proofErr w:type="spellStart"/>
      <w:ins w:id="79" w:author="Andrei" w:date="2019-06-05T00:54:00Z">
        <w:r w:rsidR="00305745">
          <w:rPr>
            <w:rFonts w:ascii="Times New Roman" w:hAnsi="Times New Roman" w:cs="Times New Roman"/>
            <w:sz w:val="24"/>
            <w:szCs w:val="24"/>
            <w:highlight w:val="white"/>
            <w:lang w:val="en-US"/>
          </w:rPr>
          <w:t>Băieții</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iși</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petreceau</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timpul</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alături</w:t>
        </w:r>
        <w:proofErr w:type="spellEnd"/>
        <w:r w:rsidR="00305745">
          <w:rPr>
            <w:rFonts w:ascii="Times New Roman" w:hAnsi="Times New Roman" w:cs="Times New Roman"/>
            <w:sz w:val="24"/>
            <w:szCs w:val="24"/>
            <w:highlight w:val="white"/>
            <w:lang w:val="en-US"/>
          </w:rPr>
          <w:t xml:space="preserve"> de </w:t>
        </w:r>
        <w:proofErr w:type="spellStart"/>
        <w:r w:rsidR="00305745">
          <w:rPr>
            <w:rFonts w:ascii="Times New Roman" w:hAnsi="Times New Roman" w:cs="Times New Roman"/>
            <w:sz w:val="24"/>
            <w:szCs w:val="24"/>
            <w:highlight w:val="white"/>
            <w:lang w:val="en-US"/>
          </w:rPr>
          <w:t>pacienți</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ce</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sufereau</w:t>
        </w:r>
        <w:proofErr w:type="spellEnd"/>
        <w:r w:rsidR="00305745">
          <w:rPr>
            <w:rFonts w:ascii="Times New Roman" w:hAnsi="Times New Roman" w:cs="Times New Roman"/>
            <w:sz w:val="24"/>
            <w:szCs w:val="24"/>
            <w:highlight w:val="white"/>
            <w:lang w:val="en-US"/>
          </w:rPr>
          <w:t xml:space="preserve"> de HIV </w:t>
        </w:r>
        <w:proofErr w:type="spellStart"/>
        <w:r w:rsidR="00305745">
          <w:rPr>
            <w:rFonts w:ascii="Times New Roman" w:hAnsi="Times New Roman" w:cs="Times New Roman"/>
            <w:sz w:val="24"/>
            <w:szCs w:val="24"/>
            <w:highlight w:val="white"/>
            <w:lang w:val="en-US"/>
          </w:rPr>
          <w:t>și</w:t>
        </w:r>
        <w:proofErr w:type="spellEnd"/>
        <w:r w:rsidR="00305745">
          <w:rPr>
            <w:rFonts w:ascii="Times New Roman" w:hAnsi="Times New Roman" w:cs="Times New Roman"/>
            <w:sz w:val="24"/>
            <w:szCs w:val="24"/>
            <w:highlight w:val="white"/>
            <w:lang w:val="en-US"/>
          </w:rPr>
          <w:t xml:space="preserve"> SIDA, </w:t>
        </w:r>
      </w:ins>
      <w:proofErr w:type="spellStart"/>
      <w:ins w:id="80" w:author="Andrei" w:date="2019-06-05T00:55:00Z">
        <w:r w:rsidR="00305745">
          <w:rPr>
            <w:rFonts w:ascii="Times New Roman" w:hAnsi="Times New Roman" w:cs="Times New Roman"/>
            <w:sz w:val="24"/>
            <w:szCs w:val="24"/>
            <w:highlight w:val="white"/>
            <w:lang w:val="en-US"/>
          </w:rPr>
          <w:t>oameni</w:t>
        </w:r>
        <w:proofErr w:type="spellEnd"/>
        <w:r w:rsidR="00305745">
          <w:rPr>
            <w:rFonts w:ascii="Times New Roman" w:hAnsi="Times New Roman" w:cs="Times New Roman"/>
            <w:sz w:val="24"/>
            <w:szCs w:val="24"/>
            <w:highlight w:val="white"/>
            <w:lang w:val="en-US"/>
          </w:rPr>
          <w:t xml:space="preserve"> ai </w:t>
        </w:r>
        <w:proofErr w:type="spellStart"/>
        <w:r w:rsidR="00305745">
          <w:rPr>
            <w:rFonts w:ascii="Times New Roman" w:hAnsi="Times New Roman" w:cs="Times New Roman"/>
            <w:sz w:val="24"/>
            <w:szCs w:val="24"/>
            <w:highlight w:val="white"/>
            <w:lang w:val="en-US"/>
          </w:rPr>
          <w:t>străzii</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orfani</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și</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oameni</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bolnavi</w:t>
        </w:r>
        <w:proofErr w:type="spellEnd"/>
        <w:r w:rsidR="00305745">
          <w:rPr>
            <w:rFonts w:ascii="Times New Roman" w:hAnsi="Times New Roman" w:cs="Times New Roman"/>
            <w:sz w:val="24"/>
            <w:szCs w:val="24"/>
            <w:highlight w:val="white"/>
            <w:lang w:val="en-US"/>
          </w:rPr>
          <w:t xml:space="preserve">. </w:t>
        </w:r>
      </w:ins>
      <w:ins w:id="81" w:author="Andrei" w:date="2019-06-05T00:58:00Z">
        <w:r w:rsidR="00305745">
          <w:rPr>
            <w:rFonts w:ascii="Times New Roman" w:hAnsi="Times New Roman" w:cs="Times New Roman"/>
            <w:sz w:val="24"/>
            <w:szCs w:val="24"/>
            <w:highlight w:val="white"/>
            <w:lang w:val="en-US"/>
          </w:rPr>
          <w:lastRenderedPageBreak/>
          <w:t>“</w:t>
        </w:r>
      </w:ins>
      <w:proofErr w:type="spellStart"/>
      <w:ins w:id="82" w:author="Andrei" w:date="2019-06-05T00:55:00Z">
        <w:r w:rsidR="00305745">
          <w:rPr>
            <w:rFonts w:ascii="Times New Roman" w:hAnsi="Times New Roman" w:cs="Times New Roman"/>
            <w:sz w:val="24"/>
            <w:szCs w:val="24"/>
            <w:highlight w:val="white"/>
            <w:lang w:val="en-US"/>
          </w:rPr>
          <w:t>Vreau</w:t>
        </w:r>
        <w:proofErr w:type="spellEnd"/>
        <w:r w:rsidR="00305745">
          <w:rPr>
            <w:rFonts w:ascii="Times New Roman" w:hAnsi="Times New Roman" w:cs="Times New Roman"/>
            <w:sz w:val="24"/>
            <w:szCs w:val="24"/>
            <w:highlight w:val="white"/>
            <w:lang w:val="en-US"/>
          </w:rPr>
          <w:t xml:space="preserve"> ca </w:t>
        </w:r>
        <w:proofErr w:type="spellStart"/>
        <w:r w:rsidR="00305745">
          <w:rPr>
            <w:rFonts w:ascii="Times New Roman" w:hAnsi="Times New Roman" w:cs="Times New Roman"/>
            <w:sz w:val="24"/>
            <w:szCs w:val="24"/>
            <w:highlight w:val="white"/>
            <w:lang w:val="en-US"/>
          </w:rPr>
          <w:t>băieții</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mei</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să</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poată</w:t>
        </w:r>
        <w:proofErr w:type="spellEnd"/>
        <w:r w:rsidR="00305745">
          <w:rPr>
            <w:rFonts w:ascii="Times New Roman" w:hAnsi="Times New Roman" w:cs="Times New Roman"/>
            <w:sz w:val="24"/>
            <w:szCs w:val="24"/>
            <w:highlight w:val="white"/>
            <w:lang w:val="en-US"/>
          </w:rPr>
          <w:t xml:space="preserve"> </w:t>
        </w:r>
      </w:ins>
      <w:proofErr w:type="spellStart"/>
      <w:ins w:id="83" w:author="Andrei" w:date="2019-06-05T00:56:00Z">
        <w:r w:rsidR="00305745">
          <w:rPr>
            <w:rFonts w:ascii="Times New Roman" w:hAnsi="Times New Roman" w:cs="Times New Roman"/>
            <w:sz w:val="24"/>
            <w:szCs w:val="24"/>
            <w:highlight w:val="white"/>
            <w:lang w:val="en-US"/>
          </w:rPr>
          <w:t>să</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compătimească</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emoțiile</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oamenilor</w:t>
        </w:r>
      </w:ins>
      <w:proofErr w:type="spellEnd"/>
      <w:ins w:id="84" w:author="Andrei" w:date="2019-06-05T00:57:00Z">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și</w:t>
        </w:r>
      </w:ins>
      <w:proofErr w:type="spellEnd"/>
      <w:ins w:id="85" w:author="Andrei" w:date="2019-06-05T00:56:00Z">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slăbiciunile</w:t>
        </w:r>
        <w:proofErr w:type="spellEnd"/>
        <w:r w:rsidR="00305745">
          <w:rPr>
            <w:rFonts w:ascii="Times New Roman" w:hAnsi="Times New Roman" w:cs="Times New Roman"/>
            <w:sz w:val="24"/>
            <w:szCs w:val="24"/>
            <w:highlight w:val="white"/>
            <w:lang w:val="en-US"/>
          </w:rPr>
          <w:t xml:space="preserve"> </w:t>
        </w:r>
      </w:ins>
      <w:proofErr w:type="spellStart"/>
      <w:ins w:id="86" w:author="Andrei" w:date="2019-06-05T00:57:00Z">
        <w:r w:rsidR="00305745">
          <w:rPr>
            <w:rFonts w:ascii="Times New Roman" w:hAnsi="Times New Roman" w:cs="Times New Roman"/>
            <w:sz w:val="24"/>
            <w:szCs w:val="24"/>
            <w:highlight w:val="white"/>
            <w:lang w:val="en-US"/>
          </w:rPr>
          <w:t>lor</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să</w:t>
        </w:r>
        <w:proofErr w:type="spellEnd"/>
        <w:r w:rsidR="00305745">
          <w:rPr>
            <w:rFonts w:ascii="Times New Roman" w:hAnsi="Times New Roman" w:cs="Times New Roman"/>
            <w:sz w:val="24"/>
            <w:szCs w:val="24"/>
            <w:highlight w:val="white"/>
            <w:lang w:val="en-US"/>
          </w:rPr>
          <w:t xml:space="preserve"> le </w:t>
        </w:r>
        <w:proofErr w:type="spellStart"/>
        <w:r w:rsidR="00305745">
          <w:rPr>
            <w:rFonts w:ascii="Times New Roman" w:hAnsi="Times New Roman" w:cs="Times New Roman"/>
            <w:sz w:val="24"/>
            <w:szCs w:val="24"/>
            <w:highlight w:val="white"/>
            <w:lang w:val="en-US"/>
          </w:rPr>
          <w:t>înțeleagă</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speranțele</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si</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visurile</w:t>
        </w:r>
      </w:ins>
      <w:proofErr w:type="spellEnd"/>
      <w:ins w:id="87" w:author="Andrei" w:date="2019-06-05T00:58:00Z">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acestora</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spunea</w:t>
        </w:r>
        <w:proofErr w:type="spellEnd"/>
        <w:r w:rsidR="00305745">
          <w:rPr>
            <w:rFonts w:ascii="Times New Roman" w:hAnsi="Times New Roman" w:cs="Times New Roman"/>
            <w:sz w:val="24"/>
            <w:szCs w:val="24"/>
            <w:highlight w:val="white"/>
            <w:lang w:val="en-US"/>
          </w:rPr>
          <w:t xml:space="preserve"> </w:t>
        </w:r>
        <w:proofErr w:type="spellStart"/>
        <w:r w:rsidR="00305745">
          <w:rPr>
            <w:rFonts w:ascii="Times New Roman" w:hAnsi="Times New Roman" w:cs="Times New Roman"/>
            <w:sz w:val="24"/>
            <w:szCs w:val="24"/>
            <w:highlight w:val="white"/>
            <w:lang w:val="en-US"/>
          </w:rPr>
          <w:t>prinţesa</w:t>
        </w:r>
        <w:proofErr w:type="spellEnd"/>
        <w:r w:rsidR="00305745">
          <w:rPr>
            <w:rFonts w:ascii="Times New Roman" w:hAnsi="Times New Roman" w:cs="Times New Roman"/>
            <w:sz w:val="24"/>
            <w:szCs w:val="24"/>
            <w:highlight w:val="white"/>
            <w:lang w:val="en-US"/>
          </w:rPr>
          <w:t xml:space="preserve"> Diana.</w:t>
        </w:r>
      </w:ins>
      <w:ins w:id="88" w:author="Andrei" w:date="2019-06-05T02:18:00Z">
        <w:r w:rsidR="008F1E20">
          <w:rPr>
            <w:rFonts w:ascii="Times New Roman" w:hAnsi="Times New Roman" w:cs="Times New Roman"/>
            <w:sz w:val="24"/>
            <w:szCs w:val="24"/>
            <w:highlight w:val="white"/>
            <w:lang w:val="en-US"/>
          </w:rPr>
          <w:t xml:space="preserve">” </w:t>
        </w:r>
      </w:ins>
      <w:proofErr w:type="gramStart"/>
      <w:ins w:id="89" w:author="Andrei" w:date="2019-06-05T01:13:00Z">
        <w:r w:rsidR="000B1876">
          <w:rPr>
            <w:rFonts w:ascii="Times New Roman" w:hAnsi="Times New Roman" w:cs="Times New Roman"/>
            <w:sz w:val="24"/>
            <w:szCs w:val="24"/>
            <w:highlight w:val="white"/>
            <w:lang w:val="en-US"/>
          </w:rPr>
          <w:t>( Co</w:t>
        </w:r>
      </w:ins>
      <w:ins w:id="90" w:author="Andrei" w:date="2019-06-05T01:14:00Z">
        <w:r w:rsidR="000B1876">
          <w:rPr>
            <w:rFonts w:ascii="Times New Roman" w:hAnsi="Times New Roman" w:cs="Times New Roman"/>
            <w:sz w:val="24"/>
            <w:szCs w:val="24"/>
            <w:highlight w:val="white"/>
            <w:lang w:val="en-US"/>
          </w:rPr>
          <w:t>ffey</w:t>
        </w:r>
        <w:proofErr w:type="gramEnd"/>
        <w:r w:rsidR="000B1876">
          <w:rPr>
            <w:rFonts w:ascii="Times New Roman" w:hAnsi="Times New Roman" w:cs="Times New Roman"/>
            <w:sz w:val="24"/>
            <w:szCs w:val="24"/>
            <w:highlight w:val="white"/>
            <w:lang w:val="en-US"/>
          </w:rPr>
          <w:t>, 2019)</w:t>
        </w:r>
      </w:ins>
    </w:p>
    <w:p w14:paraId="74242969" w14:textId="1CA6D3D5" w:rsidR="004801FB" w:rsidRDefault="004801FB" w:rsidP="00A37700">
      <w:pPr>
        <w:pStyle w:val="ListParagraph"/>
        <w:spacing w:line="360" w:lineRule="auto"/>
        <w:ind w:firstLine="720"/>
        <w:jc w:val="both"/>
        <w:rPr>
          <w:ins w:id="91" w:author="Andrei" w:date="2019-06-05T00:55:00Z"/>
          <w:rFonts w:ascii="Times New Roman" w:hAnsi="Times New Roman" w:cs="Times New Roman"/>
          <w:sz w:val="24"/>
          <w:szCs w:val="24"/>
          <w:highlight w:val="white"/>
          <w:lang w:val="en-US"/>
        </w:rPr>
        <w:pPrChange w:id="92" w:author="Andrei" w:date="2019-06-06T17:32:00Z">
          <w:pPr>
            <w:pStyle w:val="ListParagraph"/>
            <w:spacing w:line="360" w:lineRule="auto"/>
            <w:ind w:firstLine="720"/>
            <w:jc w:val="both"/>
          </w:pPr>
        </w:pPrChange>
      </w:pPr>
      <w:proofErr w:type="spellStart"/>
      <w:ins w:id="93" w:author="Andrei" w:date="2019-06-05T02:28:00Z">
        <w:r>
          <w:rPr>
            <w:rFonts w:ascii="Times New Roman" w:hAnsi="Times New Roman" w:cs="Times New Roman"/>
            <w:sz w:val="24"/>
            <w:szCs w:val="24"/>
            <w:highlight w:val="white"/>
            <w:lang w:val="en-US"/>
          </w:rPr>
          <w:t>În</w:t>
        </w:r>
        <w:proofErr w:type="spellEnd"/>
        <w:r>
          <w:rPr>
            <w:rFonts w:ascii="Times New Roman" w:hAnsi="Times New Roman" w:cs="Times New Roman"/>
            <w:sz w:val="24"/>
            <w:szCs w:val="24"/>
            <w:highlight w:val="white"/>
            <w:lang w:val="en-US"/>
          </w:rPr>
          <w:t xml:space="preserve"> plus, </w:t>
        </w:r>
      </w:ins>
      <w:proofErr w:type="spellStart"/>
      <w:ins w:id="94" w:author="Andrei" w:date="2019-06-05T02:29:00Z">
        <w:r>
          <w:rPr>
            <w:rFonts w:ascii="Times New Roman" w:hAnsi="Times New Roman" w:cs="Times New Roman"/>
            <w:sz w:val="24"/>
            <w:szCs w:val="24"/>
            <w:highlight w:val="white"/>
            <w:lang w:val="en-US"/>
          </w:rPr>
          <w:t>trebuie</w:t>
        </w:r>
        <w:proofErr w:type="spellEnd"/>
        <w:r>
          <w:rPr>
            <w:rFonts w:ascii="Times New Roman" w:hAnsi="Times New Roman" w:cs="Times New Roman"/>
            <w:sz w:val="24"/>
            <w:szCs w:val="24"/>
            <w:highlight w:val="white"/>
            <w:lang w:val="en-US"/>
          </w:rPr>
          <w:t xml:space="preserve"> </w:t>
        </w:r>
        <w:proofErr w:type="spellStart"/>
        <w:r>
          <w:rPr>
            <w:rFonts w:ascii="Times New Roman" w:hAnsi="Times New Roman" w:cs="Times New Roman"/>
            <w:sz w:val="24"/>
            <w:szCs w:val="24"/>
            <w:highlight w:val="white"/>
            <w:lang w:val="en-US"/>
          </w:rPr>
          <w:t>menţionat</w:t>
        </w:r>
        <w:proofErr w:type="spellEnd"/>
        <w:r>
          <w:rPr>
            <w:rFonts w:ascii="Times New Roman" w:hAnsi="Times New Roman" w:cs="Times New Roman"/>
            <w:sz w:val="24"/>
            <w:szCs w:val="24"/>
            <w:highlight w:val="white"/>
            <w:lang w:val="en-US"/>
          </w:rPr>
          <w:t xml:space="preserve"> </w:t>
        </w:r>
        <w:proofErr w:type="spellStart"/>
        <w:r>
          <w:rPr>
            <w:rFonts w:ascii="Times New Roman" w:hAnsi="Times New Roman" w:cs="Times New Roman"/>
            <w:sz w:val="24"/>
            <w:szCs w:val="24"/>
            <w:highlight w:val="white"/>
            <w:lang w:val="en-US"/>
          </w:rPr>
          <w:t>faptul</w:t>
        </w:r>
        <w:proofErr w:type="spellEnd"/>
        <w:r>
          <w:rPr>
            <w:rFonts w:ascii="Times New Roman" w:hAnsi="Times New Roman" w:cs="Times New Roman"/>
            <w:sz w:val="24"/>
            <w:szCs w:val="24"/>
            <w:highlight w:val="white"/>
            <w:lang w:val="en-US"/>
          </w:rPr>
          <w:t xml:space="preserve"> </w:t>
        </w:r>
        <w:proofErr w:type="spellStart"/>
        <w:r>
          <w:rPr>
            <w:rFonts w:ascii="Times New Roman" w:hAnsi="Times New Roman" w:cs="Times New Roman"/>
            <w:sz w:val="24"/>
            <w:szCs w:val="24"/>
            <w:highlight w:val="white"/>
            <w:lang w:val="en-US"/>
          </w:rPr>
          <w:t>că</w:t>
        </w:r>
        <w:proofErr w:type="spellEnd"/>
        <w:r>
          <w:rPr>
            <w:rFonts w:ascii="Times New Roman" w:hAnsi="Times New Roman" w:cs="Times New Roman"/>
            <w:sz w:val="24"/>
            <w:szCs w:val="24"/>
            <w:highlight w:val="white"/>
            <w:lang w:val="en-US"/>
          </w:rPr>
          <w:t xml:space="preserve"> </w:t>
        </w:r>
        <w:proofErr w:type="spellStart"/>
        <w:r>
          <w:rPr>
            <w:rFonts w:ascii="Times New Roman" w:hAnsi="Times New Roman" w:cs="Times New Roman"/>
            <w:sz w:val="24"/>
            <w:szCs w:val="24"/>
            <w:highlight w:val="white"/>
            <w:lang w:val="en-US"/>
          </w:rPr>
          <w:t>tirania</w:t>
        </w:r>
        <w:proofErr w:type="spellEnd"/>
        <w:r>
          <w:rPr>
            <w:rFonts w:ascii="Times New Roman" w:hAnsi="Times New Roman" w:cs="Times New Roman"/>
            <w:sz w:val="24"/>
            <w:szCs w:val="24"/>
            <w:highlight w:val="white"/>
            <w:lang w:val="en-US"/>
          </w:rPr>
          <w:t xml:space="preserve"> nu </w:t>
        </w:r>
        <w:proofErr w:type="spellStart"/>
        <w:r>
          <w:rPr>
            <w:rFonts w:ascii="Times New Roman" w:hAnsi="Times New Roman" w:cs="Times New Roman"/>
            <w:sz w:val="24"/>
            <w:szCs w:val="24"/>
            <w:highlight w:val="white"/>
            <w:lang w:val="en-US"/>
          </w:rPr>
          <w:t>este</w:t>
        </w:r>
        <w:proofErr w:type="spellEnd"/>
        <w:r>
          <w:rPr>
            <w:rFonts w:ascii="Times New Roman" w:hAnsi="Times New Roman" w:cs="Times New Roman"/>
            <w:sz w:val="24"/>
            <w:szCs w:val="24"/>
            <w:highlight w:val="white"/>
            <w:lang w:val="en-US"/>
          </w:rPr>
          <w:t xml:space="preserve"> </w:t>
        </w:r>
        <w:proofErr w:type="spellStart"/>
        <w:r>
          <w:rPr>
            <w:rFonts w:ascii="Times New Roman" w:hAnsi="Times New Roman" w:cs="Times New Roman"/>
            <w:sz w:val="24"/>
            <w:szCs w:val="24"/>
            <w:highlight w:val="white"/>
            <w:lang w:val="en-US"/>
          </w:rPr>
          <w:t>neapărat</w:t>
        </w:r>
        <w:proofErr w:type="spellEnd"/>
        <w:r>
          <w:rPr>
            <w:rFonts w:ascii="Times New Roman" w:hAnsi="Times New Roman" w:cs="Times New Roman"/>
            <w:sz w:val="24"/>
            <w:szCs w:val="24"/>
            <w:highlight w:val="white"/>
            <w:lang w:val="en-US"/>
          </w:rPr>
          <w:t xml:space="preserve"> </w:t>
        </w:r>
        <w:proofErr w:type="spellStart"/>
        <w:r>
          <w:rPr>
            <w:rFonts w:ascii="Times New Roman" w:hAnsi="Times New Roman" w:cs="Times New Roman"/>
            <w:sz w:val="24"/>
            <w:szCs w:val="24"/>
            <w:highlight w:val="white"/>
            <w:lang w:val="en-US"/>
          </w:rPr>
          <w:t>favorizată</w:t>
        </w:r>
        <w:proofErr w:type="spellEnd"/>
        <w:r>
          <w:rPr>
            <w:rFonts w:ascii="Times New Roman" w:hAnsi="Times New Roman" w:cs="Times New Roman"/>
            <w:sz w:val="24"/>
            <w:szCs w:val="24"/>
            <w:highlight w:val="white"/>
            <w:lang w:val="en-US"/>
          </w:rPr>
          <w:t xml:space="preserve"> de </w:t>
        </w:r>
      </w:ins>
      <w:proofErr w:type="spellStart"/>
      <w:ins w:id="95" w:author="Andrei" w:date="2019-06-05T02:46:00Z">
        <w:r w:rsidR="007267F4">
          <w:rPr>
            <w:rFonts w:ascii="Times New Roman" w:hAnsi="Times New Roman" w:cs="Times New Roman"/>
            <w:sz w:val="24"/>
            <w:szCs w:val="24"/>
            <w:highlight w:val="white"/>
            <w:lang w:val="en-US"/>
          </w:rPr>
          <w:t>regimul</w:t>
        </w:r>
        <w:proofErr w:type="spellEnd"/>
        <w:r w:rsidR="007267F4">
          <w:rPr>
            <w:rFonts w:ascii="Times New Roman" w:hAnsi="Times New Roman" w:cs="Times New Roman"/>
            <w:sz w:val="24"/>
            <w:szCs w:val="24"/>
            <w:highlight w:val="white"/>
            <w:lang w:val="en-US"/>
          </w:rPr>
          <w:t xml:space="preserve"> </w:t>
        </w:r>
      </w:ins>
      <w:proofErr w:type="spellStart"/>
      <w:ins w:id="96" w:author="Andrei" w:date="2019-06-05T02:29:00Z">
        <w:r>
          <w:rPr>
            <w:rFonts w:ascii="Times New Roman" w:hAnsi="Times New Roman" w:cs="Times New Roman"/>
            <w:sz w:val="24"/>
            <w:szCs w:val="24"/>
            <w:highlight w:val="white"/>
            <w:lang w:val="en-US"/>
          </w:rPr>
          <w:t>monarhi</w:t>
        </w:r>
      </w:ins>
      <w:ins w:id="97" w:author="Andrei" w:date="2019-06-05T02:46:00Z">
        <w:r w:rsidR="007267F4">
          <w:rPr>
            <w:rFonts w:ascii="Times New Roman" w:hAnsi="Times New Roman" w:cs="Times New Roman"/>
            <w:sz w:val="24"/>
            <w:szCs w:val="24"/>
            <w:highlight w:val="white"/>
            <w:lang w:val="en-US"/>
          </w:rPr>
          <w:t>c</w:t>
        </w:r>
      </w:ins>
      <w:proofErr w:type="spellEnd"/>
      <w:ins w:id="98" w:author="Andrei" w:date="2019-06-05T02:30:00Z">
        <w:r>
          <w:rPr>
            <w:rFonts w:ascii="Times New Roman" w:hAnsi="Times New Roman" w:cs="Times New Roman"/>
            <w:sz w:val="24"/>
            <w:szCs w:val="24"/>
            <w:highlight w:val="white"/>
            <w:lang w:val="en-US"/>
          </w:rPr>
          <w:t xml:space="preserve">. </w:t>
        </w:r>
        <w:proofErr w:type="spellStart"/>
        <w:r>
          <w:rPr>
            <w:rFonts w:ascii="Times New Roman" w:hAnsi="Times New Roman" w:cs="Times New Roman"/>
            <w:sz w:val="24"/>
            <w:szCs w:val="24"/>
            <w:highlight w:val="white"/>
            <w:lang w:val="en-US"/>
          </w:rPr>
          <w:t>Putem</w:t>
        </w:r>
        <w:proofErr w:type="spellEnd"/>
        <w:r>
          <w:rPr>
            <w:rFonts w:ascii="Times New Roman" w:hAnsi="Times New Roman" w:cs="Times New Roman"/>
            <w:sz w:val="24"/>
            <w:szCs w:val="24"/>
            <w:highlight w:val="white"/>
            <w:lang w:val="en-US"/>
          </w:rPr>
          <w:t xml:space="preserve"> </w:t>
        </w:r>
        <w:proofErr w:type="spellStart"/>
        <w:r>
          <w:rPr>
            <w:rFonts w:ascii="Times New Roman" w:hAnsi="Times New Roman" w:cs="Times New Roman"/>
            <w:sz w:val="24"/>
            <w:szCs w:val="24"/>
            <w:highlight w:val="white"/>
            <w:lang w:val="en-US"/>
          </w:rPr>
          <w:t>aminti</w:t>
        </w:r>
        <w:proofErr w:type="spellEnd"/>
        <w:r>
          <w:rPr>
            <w:rFonts w:ascii="Times New Roman" w:hAnsi="Times New Roman" w:cs="Times New Roman"/>
            <w:sz w:val="24"/>
            <w:szCs w:val="24"/>
            <w:highlight w:val="white"/>
            <w:lang w:val="en-US"/>
          </w:rPr>
          <w:t xml:space="preserve"> </w:t>
        </w:r>
        <w:proofErr w:type="spellStart"/>
        <w:r>
          <w:rPr>
            <w:rFonts w:ascii="Times New Roman" w:hAnsi="Times New Roman" w:cs="Times New Roman"/>
            <w:sz w:val="24"/>
            <w:szCs w:val="24"/>
            <w:highlight w:val="white"/>
            <w:lang w:val="en-US"/>
          </w:rPr>
          <w:t>cazurile</w:t>
        </w:r>
        <w:proofErr w:type="spellEnd"/>
        <w:r>
          <w:rPr>
            <w:rFonts w:ascii="Times New Roman" w:hAnsi="Times New Roman" w:cs="Times New Roman"/>
            <w:sz w:val="24"/>
            <w:szCs w:val="24"/>
            <w:highlight w:val="white"/>
            <w:lang w:val="en-US"/>
          </w:rPr>
          <w:t xml:space="preserve"> </w:t>
        </w:r>
        <w:proofErr w:type="spellStart"/>
        <w:r>
          <w:rPr>
            <w:rFonts w:ascii="Times New Roman" w:hAnsi="Times New Roman" w:cs="Times New Roman"/>
            <w:sz w:val="24"/>
            <w:szCs w:val="24"/>
            <w:highlight w:val="white"/>
            <w:lang w:val="en-US"/>
          </w:rPr>
          <w:t>unor</w:t>
        </w:r>
        <w:proofErr w:type="spellEnd"/>
        <w:r>
          <w:rPr>
            <w:rFonts w:ascii="Times New Roman" w:hAnsi="Times New Roman" w:cs="Times New Roman"/>
            <w:sz w:val="24"/>
            <w:szCs w:val="24"/>
            <w:highlight w:val="white"/>
            <w:lang w:val="en-US"/>
          </w:rPr>
          <w:t xml:space="preserve"> </w:t>
        </w:r>
        <w:proofErr w:type="spellStart"/>
        <w:r>
          <w:rPr>
            <w:rFonts w:ascii="Times New Roman" w:hAnsi="Times New Roman" w:cs="Times New Roman"/>
            <w:sz w:val="24"/>
            <w:szCs w:val="24"/>
            <w:highlight w:val="white"/>
            <w:lang w:val="en-US"/>
          </w:rPr>
          <w:t>republici</w:t>
        </w:r>
        <w:proofErr w:type="spellEnd"/>
        <w:r>
          <w:rPr>
            <w:rFonts w:ascii="Times New Roman" w:hAnsi="Times New Roman" w:cs="Times New Roman"/>
            <w:sz w:val="24"/>
            <w:szCs w:val="24"/>
            <w:highlight w:val="white"/>
            <w:lang w:val="en-US"/>
          </w:rPr>
          <w:t xml:space="preserve"> a </w:t>
        </w:r>
        <w:proofErr w:type="spellStart"/>
        <w:r>
          <w:rPr>
            <w:rFonts w:ascii="Times New Roman" w:hAnsi="Times New Roman" w:cs="Times New Roman"/>
            <w:sz w:val="24"/>
            <w:szCs w:val="24"/>
            <w:highlight w:val="white"/>
            <w:lang w:val="en-US"/>
          </w:rPr>
          <w:t>căror</w:t>
        </w:r>
        <w:proofErr w:type="spellEnd"/>
        <w:r>
          <w:rPr>
            <w:rFonts w:ascii="Times New Roman" w:hAnsi="Times New Roman" w:cs="Times New Roman"/>
            <w:sz w:val="24"/>
            <w:szCs w:val="24"/>
            <w:highlight w:val="white"/>
            <w:lang w:val="en-US"/>
          </w:rPr>
          <w:t xml:space="preserve"> </w:t>
        </w:r>
        <w:proofErr w:type="spellStart"/>
        <w:r>
          <w:rPr>
            <w:rFonts w:ascii="Times New Roman" w:hAnsi="Times New Roman" w:cs="Times New Roman"/>
            <w:sz w:val="24"/>
            <w:szCs w:val="24"/>
            <w:highlight w:val="white"/>
            <w:lang w:val="en-US"/>
          </w:rPr>
          <w:t>sistem</w:t>
        </w:r>
        <w:proofErr w:type="spellEnd"/>
        <w:r>
          <w:rPr>
            <w:rFonts w:ascii="Times New Roman" w:hAnsi="Times New Roman" w:cs="Times New Roman"/>
            <w:sz w:val="24"/>
            <w:szCs w:val="24"/>
            <w:highlight w:val="white"/>
            <w:lang w:val="en-US"/>
          </w:rPr>
          <w:t xml:space="preserve"> politic a </w:t>
        </w:r>
      </w:ins>
      <w:proofErr w:type="spellStart"/>
      <w:ins w:id="99" w:author="Andrei" w:date="2019-06-05T02:31:00Z">
        <w:r>
          <w:rPr>
            <w:rFonts w:ascii="Times New Roman" w:hAnsi="Times New Roman" w:cs="Times New Roman"/>
            <w:sz w:val="24"/>
            <w:szCs w:val="24"/>
            <w:highlight w:val="white"/>
            <w:lang w:val="en-US"/>
          </w:rPr>
          <w:t>degenerat</w:t>
        </w:r>
        <w:proofErr w:type="spellEnd"/>
        <w:r>
          <w:rPr>
            <w:rFonts w:ascii="Times New Roman" w:hAnsi="Times New Roman" w:cs="Times New Roman"/>
            <w:sz w:val="24"/>
            <w:szCs w:val="24"/>
            <w:highlight w:val="white"/>
            <w:lang w:val="en-US"/>
          </w:rPr>
          <w:t xml:space="preserve"> </w:t>
        </w:r>
        <w:proofErr w:type="spellStart"/>
        <w:r>
          <w:rPr>
            <w:rFonts w:ascii="Times New Roman" w:hAnsi="Times New Roman" w:cs="Times New Roman"/>
            <w:sz w:val="24"/>
            <w:szCs w:val="24"/>
            <w:highlight w:val="white"/>
            <w:lang w:val="en-US"/>
          </w:rPr>
          <w:t>într-unul</w:t>
        </w:r>
        <w:proofErr w:type="spellEnd"/>
        <w:r>
          <w:rPr>
            <w:rFonts w:ascii="Times New Roman" w:hAnsi="Times New Roman" w:cs="Times New Roman"/>
            <w:sz w:val="24"/>
            <w:szCs w:val="24"/>
            <w:highlight w:val="white"/>
            <w:lang w:val="en-US"/>
          </w:rPr>
          <w:t xml:space="preserve"> </w:t>
        </w:r>
        <w:proofErr w:type="spellStart"/>
        <w:r>
          <w:rPr>
            <w:rFonts w:ascii="Times New Roman" w:hAnsi="Times New Roman" w:cs="Times New Roman"/>
            <w:sz w:val="24"/>
            <w:szCs w:val="24"/>
            <w:highlight w:val="white"/>
            <w:lang w:val="en-US"/>
          </w:rPr>
          <w:t>autoritar</w:t>
        </w:r>
        <w:proofErr w:type="spellEnd"/>
        <w:r>
          <w:rPr>
            <w:rFonts w:ascii="Times New Roman" w:hAnsi="Times New Roman" w:cs="Times New Roman"/>
            <w:sz w:val="24"/>
            <w:szCs w:val="24"/>
            <w:highlight w:val="white"/>
            <w:lang w:val="en-US"/>
          </w:rPr>
          <w:t xml:space="preserve">, precum Germania </w:t>
        </w:r>
        <w:proofErr w:type="spellStart"/>
        <w:r>
          <w:rPr>
            <w:rFonts w:ascii="Times New Roman" w:hAnsi="Times New Roman" w:cs="Times New Roman"/>
            <w:sz w:val="24"/>
            <w:szCs w:val="24"/>
            <w:highlight w:val="white"/>
            <w:lang w:val="en-US"/>
          </w:rPr>
          <w:t>nazistă</w:t>
        </w:r>
        <w:proofErr w:type="spellEnd"/>
        <w:r>
          <w:rPr>
            <w:rFonts w:ascii="Times New Roman" w:hAnsi="Times New Roman" w:cs="Times New Roman"/>
            <w:sz w:val="24"/>
            <w:szCs w:val="24"/>
            <w:highlight w:val="white"/>
            <w:lang w:val="en-US"/>
          </w:rPr>
          <w:t xml:space="preserve">, Italia </w:t>
        </w:r>
        <w:proofErr w:type="spellStart"/>
        <w:r>
          <w:rPr>
            <w:rFonts w:ascii="Times New Roman" w:hAnsi="Times New Roman" w:cs="Times New Roman"/>
            <w:sz w:val="24"/>
            <w:szCs w:val="24"/>
            <w:highlight w:val="white"/>
            <w:lang w:val="en-US"/>
          </w:rPr>
          <w:t>fascistă</w:t>
        </w:r>
      </w:ins>
      <w:proofErr w:type="spellEnd"/>
      <w:ins w:id="100" w:author="Andrei" w:date="2019-06-05T02:36:00Z">
        <w:r>
          <w:rPr>
            <w:rFonts w:ascii="Times New Roman" w:hAnsi="Times New Roman" w:cs="Times New Roman"/>
            <w:sz w:val="24"/>
            <w:szCs w:val="24"/>
            <w:highlight w:val="white"/>
            <w:lang w:val="en-US"/>
          </w:rPr>
          <w:t xml:space="preserve"> </w:t>
        </w:r>
        <w:proofErr w:type="spellStart"/>
        <w:r>
          <w:rPr>
            <w:rFonts w:ascii="Times New Roman" w:hAnsi="Times New Roman" w:cs="Times New Roman"/>
            <w:sz w:val="24"/>
            <w:szCs w:val="24"/>
            <w:highlight w:val="white"/>
            <w:lang w:val="en-US"/>
          </w:rPr>
          <w:t>sau</w:t>
        </w:r>
        <w:proofErr w:type="spellEnd"/>
        <w:r>
          <w:rPr>
            <w:rFonts w:ascii="Times New Roman" w:hAnsi="Times New Roman" w:cs="Times New Roman"/>
            <w:sz w:val="24"/>
            <w:szCs w:val="24"/>
            <w:highlight w:val="white"/>
            <w:lang w:val="en-US"/>
          </w:rPr>
          <w:t xml:space="preserve"> </w:t>
        </w:r>
      </w:ins>
      <w:ins w:id="101" w:author="Andrei" w:date="2019-06-05T02:31:00Z">
        <w:r>
          <w:rPr>
            <w:rFonts w:ascii="Times New Roman" w:hAnsi="Times New Roman" w:cs="Times New Roman"/>
            <w:sz w:val="24"/>
            <w:szCs w:val="24"/>
            <w:highlight w:val="white"/>
            <w:lang w:val="en-US"/>
          </w:rPr>
          <w:t>URSS-ul</w:t>
        </w:r>
      </w:ins>
      <w:ins w:id="102" w:author="Andrei" w:date="2019-06-05T02:36:00Z">
        <w:r>
          <w:rPr>
            <w:rFonts w:ascii="Times New Roman" w:hAnsi="Times New Roman" w:cs="Times New Roman"/>
            <w:sz w:val="24"/>
            <w:szCs w:val="24"/>
            <w:highlight w:val="white"/>
            <w:lang w:val="en-US"/>
          </w:rPr>
          <w:t>,</w:t>
        </w:r>
      </w:ins>
      <w:ins w:id="103" w:author="Andrei" w:date="2019-06-05T02:40:00Z">
        <w:r w:rsidR="00163DF7">
          <w:rPr>
            <w:rFonts w:ascii="Times New Roman" w:hAnsi="Times New Roman" w:cs="Times New Roman"/>
            <w:sz w:val="24"/>
            <w:szCs w:val="24"/>
            <w:highlight w:val="white"/>
            <w:lang w:val="en-US"/>
          </w:rPr>
          <w:t xml:space="preserve"> </w:t>
        </w:r>
        <w:proofErr w:type="spellStart"/>
        <w:r w:rsidR="00163DF7">
          <w:rPr>
            <w:rFonts w:ascii="Times New Roman" w:hAnsi="Times New Roman" w:cs="Times New Roman"/>
            <w:sz w:val="24"/>
            <w:szCs w:val="24"/>
            <w:highlight w:val="white"/>
            <w:lang w:val="en-US"/>
          </w:rPr>
          <w:t>toate</w:t>
        </w:r>
        <w:proofErr w:type="spellEnd"/>
        <w:r w:rsidR="00163DF7">
          <w:rPr>
            <w:rFonts w:ascii="Times New Roman" w:hAnsi="Times New Roman" w:cs="Times New Roman"/>
            <w:sz w:val="24"/>
            <w:szCs w:val="24"/>
            <w:highlight w:val="white"/>
            <w:lang w:val="en-US"/>
          </w:rPr>
          <w:t xml:space="preserve"> </w:t>
        </w:r>
        <w:proofErr w:type="spellStart"/>
        <w:r w:rsidR="00163DF7">
          <w:rPr>
            <w:rFonts w:ascii="Times New Roman" w:hAnsi="Times New Roman" w:cs="Times New Roman"/>
            <w:sz w:val="24"/>
            <w:szCs w:val="24"/>
            <w:highlight w:val="white"/>
            <w:lang w:val="en-US"/>
          </w:rPr>
          <w:t>acestea</w:t>
        </w:r>
        <w:proofErr w:type="spellEnd"/>
        <w:r w:rsidR="00163DF7">
          <w:rPr>
            <w:rFonts w:ascii="Times New Roman" w:hAnsi="Times New Roman" w:cs="Times New Roman"/>
            <w:sz w:val="24"/>
            <w:szCs w:val="24"/>
            <w:highlight w:val="white"/>
            <w:lang w:val="en-US"/>
          </w:rPr>
          <w:t xml:space="preserve"> </w:t>
        </w:r>
      </w:ins>
      <w:ins w:id="104" w:author="Andrei" w:date="2019-06-05T02:37:00Z">
        <w:r>
          <w:rPr>
            <w:rFonts w:ascii="Times New Roman" w:hAnsi="Times New Roman" w:cs="Times New Roman"/>
            <w:sz w:val="24"/>
            <w:szCs w:val="24"/>
            <w:highlight w:val="white"/>
            <w:lang w:val="en-US"/>
          </w:rPr>
          <w:t xml:space="preserve">la </w:t>
        </w:r>
        <w:proofErr w:type="spellStart"/>
        <w:r>
          <w:rPr>
            <w:rFonts w:ascii="Times New Roman" w:hAnsi="Times New Roman" w:cs="Times New Roman"/>
            <w:sz w:val="24"/>
            <w:szCs w:val="24"/>
            <w:highlight w:val="white"/>
            <w:lang w:val="en-US"/>
          </w:rPr>
          <w:t>mijlocul</w:t>
        </w:r>
        <w:proofErr w:type="spellEnd"/>
        <w:r>
          <w:rPr>
            <w:rFonts w:ascii="Times New Roman" w:hAnsi="Times New Roman" w:cs="Times New Roman"/>
            <w:sz w:val="24"/>
            <w:szCs w:val="24"/>
            <w:highlight w:val="white"/>
            <w:lang w:val="en-US"/>
          </w:rPr>
          <w:t xml:space="preserve"> sec. XX. (</w:t>
        </w:r>
        <w:proofErr w:type="spellStart"/>
        <w:r>
          <w:rPr>
            <w:rFonts w:ascii="Times New Roman" w:hAnsi="Times New Roman" w:cs="Times New Roman"/>
            <w:sz w:val="24"/>
            <w:szCs w:val="24"/>
            <w:highlight w:val="white"/>
            <w:lang w:val="en-US"/>
          </w:rPr>
          <w:t>Marcu</w:t>
        </w:r>
        <w:proofErr w:type="spellEnd"/>
        <w:r>
          <w:rPr>
            <w:rFonts w:ascii="Times New Roman" w:hAnsi="Times New Roman" w:cs="Times New Roman"/>
            <w:sz w:val="24"/>
            <w:szCs w:val="24"/>
            <w:highlight w:val="white"/>
            <w:lang w:val="en-US"/>
          </w:rPr>
          <w:t>, 2019)</w:t>
        </w:r>
      </w:ins>
    </w:p>
    <w:p w14:paraId="3C693416" w14:textId="2610ABA6" w:rsidR="00F61B70" w:rsidDel="00F61B70" w:rsidRDefault="00F61B70" w:rsidP="00A37700">
      <w:pPr>
        <w:pStyle w:val="ListParagraph"/>
        <w:spacing w:line="360" w:lineRule="auto"/>
        <w:ind w:firstLine="720"/>
        <w:jc w:val="both"/>
        <w:rPr>
          <w:del w:id="105" w:author="Andrei" w:date="2019-06-05T00:44:00Z"/>
          <w:rFonts w:ascii="Times New Roman" w:hAnsi="Times New Roman" w:cs="Times New Roman"/>
          <w:sz w:val="24"/>
          <w:szCs w:val="24"/>
          <w:highlight w:val="white"/>
        </w:rPr>
        <w:pPrChange w:id="106" w:author="Andrei" w:date="2019-06-06T17:32:00Z">
          <w:pPr>
            <w:pStyle w:val="ListParagraph"/>
            <w:spacing w:line="360" w:lineRule="auto"/>
            <w:ind w:firstLine="720"/>
            <w:jc w:val="both"/>
          </w:pPr>
        </w:pPrChange>
      </w:pPr>
    </w:p>
    <w:p w14:paraId="65A2DAFD" w14:textId="77777777" w:rsidR="000C263A" w:rsidRDefault="007267F4" w:rsidP="00A37700">
      <w:pPr>
        <w:pStyle w:val="ListParagraph"/>
        <w:numPr>
          <w:ilvl w:val="0"/>
          <w:numId w:val="1"/>
        </w:numPr>
        <w:spacing w:line="360" w:lineRule="auto"/>
        <w:jc w:val="both"/>
        <w:rPr>
          <w:rFonts w:ascii="Times New Roman" w:hAnsi="Times New Roman" w:cs="Times New Roman"/>
          <w:sz w:val="28"/>
          <w:szCs w:val="24"/>
          <w:lang w:val="en-US"/>
        </w:rPr>
        <w:pPrChange w:id="107" w:author="Andrei" w:date="2019-06-06T17:32:00Z">
          <w:pPr>
            <w:pStyle w:val="ListParagraph"/>
            <w:numPr>
              <w:numId w:val="1"/>
            </w:numPr>
            <w:spacing w:line="360" w:lineRule="auto"/>
            <w:ind w:left="785" w:hanging="360"/>
            <w:jc w:val="both"/>
          </w:pPr>
        </w:pPrChange>
      </w:pPr>
      <w:proofErr w:type="spellStart"/>
      <w:r>
        <w:rPr>
          <w:rFonts w:ascii="Times New Roman" w:hAnsi="Times New Roman" w:cs="Times New Roman"/>
          <w:sz w:val="28"/>
          <w:szCs w:val="24"/>
          <w:lang w:val="en-US"/>
        </w:rPr>
        <w:t>Concluzie</w:t>
      </w:r>
      <w:proofErr w:type="spellEnd"/>
    </w:p>
    <w:p w14:paraId="33B81B5D" w14:textId="3160DCCC" w:rsidR="000C263A" w:rsidRDefault="007267F4" w:rsidP="00A37700">
      <w:pPr>
        <w:spacing w:line="360" w:lineRule="auto"/>
        <w:ind w:left="720" w:firstLine="720"/>
        <w:jc w:val="both"/>
        <w:rPr>
          <w:rFonts w:ascii="Times New Roman" w:hAnsi="Times New Roman" w:cs="Times New Roman"/>
          <w:sz w:val="24"/>
          <w:szCs w:val="24"/>
          <w:lang w:val="en-US"/>
        </w:rPr>
        <w:pPrChange w:id="108" w:author="Andrei" w:date="2019-06-06T17:32:00Z">
          <w:pPr>
            <w:spacing w:line="360" w:lineRule="auto"/>
            <w:ind w:left="720" w:firstLine="720"/>
            <w:jc w:val="both"/>
          </w:pPr>
        </w:pPrChange>
      </w:pPr>
      <w:r>
        <w:rPr>
          <w:rFonts w:ascii="Times New Roman" w:hAnsi="Times New Roman" w:cs="Times New Roman"/>
          <w:sz w:val="24"/>
          <w:szCs w:val="24"/>
          <w:lang w:val="en-US"/>
        </w:rPr>
        <w:t xml:space="preserve">Prima </w:t>
      </w:r>
      <w:proofErr w:type="spellStart"/>
      <w:r>
        <w:rPr>
          <w:rFonts w:ascii="Times New Roman" w:hAnsi="Times New Roman" w:cs="Times New Roman"/>
          <w:sz w:val="24"/>
          <w:szCs w:val="24"/>
          <w:lang w:val="en-US"/>
        </w:rPr>
        <w:t>parte</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eseului</w:t>
      </w:r>
      <w:proofErr w:type="spellEnd"/>
      <w:r>
        <w:rPr>
          <w:rFonts w:ascii="Times New Roman" w:hAnsi="Times New Roman" w:cs="Times New Roman"/>
          <w:sz w:val="24"/>
          <w:szCs w:val="24"/>
          <w:lang w:val="en-US"/>
        </w:rPr>
        <w:t xml:space="preserve"> s-a </w:t>
      </w:r>
      <w:proofErr w:type="spellStart"/>
      <w:r>
        <w:rPr>
          <w:rFonts w:ascii="Times New Roman" w:hAnsi="Times New Roman" w:cs="Times New Roman"/>
          <w:sz w:val="24"/>
          <w:szCs w:val="24"/>
          <w:lang w:val="en-US"/>
        </w:rPr>
        <w:t>concentrat</w:t>
      </w:r>
      <w:proofErr w:type="spellEnd"/>
      <w:r>
        <w:rPr>
          <w:rFonts w:ascii="Times New Roman" w:hAnsi="Times New Roman" w:cs="Times New Roman"/>
          <w:sz w:val="24"/>
          <w:szCs w:val="24"/>
          <w:lang w:val="en-US"/>
        </w:rPr>
        <w:t xml:space="preserve"> pe </w:t>
      </w:r>
      <w:proofErr w:type="spellStart"/>
      <w:r>
        <w:rPr>
          <w:rFonts w:ascii="Times New Roman" w:hAnsi="Times New Roman" w:cs="Times New Roman"/>
          <w:sz w:val="24"/>
          <w:szCs w:val="24"/>
          <w:lang w:val="en-US"/>
        </w:rPr>
        <w:t>aspectele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pozitive</w:t>
      </w:r>
      <w:proofErr w:type="spellEnd"/>
      <w:r>
        <w:rPr>
          <w:rFonts w:ascii="Times New Roman" w:hAnsi="Times New Roman" w:cs="Times New Roman"/>
          <w:sz w:val="24"/>
          <w:szCs w:val="24"/>
          <w:lang w:val="en-US"/>
        </w:rPr>
        <w:t xml:space="preserve"> ale </w:t>
      </w:r>
      <w:proofErr w:type="spellStart"/>
      <w:r>
        <w:rPr>
          <w:rFonts w:ascii="Times New Roman" w:hAnsi="Times New Roman" w:cs="Times New Roman"/>
          <w:sz w:val="24"/>
          <w:szCs w:val="24"/>
          <w:lang w:val="en-US"/>
        </w:rPr>
        <w:t>monarhiei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anume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starea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continuitate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stabilitate</w:t>
      </w:r>
      <w:proofErr w:type="spellEnd"/>
      <w:r>
        <w:rPr>
          <w:rFonts w:ascii="Times New Roman" w:hAnsi="Times New Roman" w:cs="Times New Roman"/>
          <w:sz w:val="24"/>
          <w:szCs w:val="24"/>
          <w:lang w:val="en-US"/>
        </w:rPr>
        <w:t xml:space="preserve"> pe care o </w:t>
      </w:r>
      <w:proofErr w:type="spellStart"/>
      <w:r>
        <w:rPr>
          <w:rFonts w:ascii="Times New Roman" w:hAnsi="Times New Roman" w:cs="Times New Roman"/>
          <w:sz w:val="24"/>
          <w:szCs w:val="24"/>
          <w:lang w:val="en-US"/>
        </w:rPr>
        <w:t>aduce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urmând</w:t>
      </w:r>
      <w:proofErr w:type="spellEnd"/>
      <w:r>
        <w:rPr>
          <w:rFonts w:ascii="Times New Roman" w:hAnsi="Times New Roman" w:cs="Times New Roman"/>
          <w:sz w:val="24"/>
          <w:szCs w:val="24"/>
          <w:lang w:val="en-US"/>
        </w:rPr>
        <w:t xml:space="preserve"> ca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următoarea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secțiune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fie </w:t>
      </w:r>
      <w:proofErr w:type="spellStart"/>
      <w:r>
        <w:rPr>
          <w:rFonts w:ascii="Times New Roman" w:hAnsi="Times New Roman" w:cs="Times New Roman"/>
          <w:sz w:val="24"/>
          <w:szCs w:val="24"/>
          <w:lang w:val="en-US"/>
        </w:rPr>
        <w:t>prezentat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principalul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dezavantaj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anume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posibilitatea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transformării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regimului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într-unul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totalitar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final, am </w:t>
      </w:r>
      <w:proofErr w:type="spellStart"/>
      <w:r>
        <w:rPr>
          <w:rFonts w:ascii="Times New Roman" w:hAnsi="Times New Roman" w:cs="Times New Roman"/>
          <w:sz w:val="24"/>
          <w:szCs w:val="24"/>
          <w:lang w:val="en-US"/>
        </w:rPr>
        <w:t>încercat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subliniez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faptul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că</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fapt</w:t>
      </w:r>
      <w:proofErr w:type="spellEnd"/>
      <w:r>
        <w:rPr>
          <w:rFonts w:ascii="Times New Roman" w:hAnsi="Times New Roman" w:cs="Times New Roman"/>
          <w:sz w:val="24"/>
          <w:szCs w:val="24"/>
          <w:lang w:val="en-US"/>
        </w:rPr>
        <w:t xml:space="preserve">, sunt </w:t>
      </w:r>
      <w:proofErr w:type="spellStart"/>
      <w:r>
        <w:rPr>
          <w:rFonts w:ascii="Times New Roman" w:hAnsi="Times New Roman" w:cs="Times New Roman"/>
          <w:sz w:val="24"/>
          <w:szCs w:val="24"/>
          <w:lang w:val="en-US"/>
        </w:rPr>
        <w:t>șanse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mici</w:t>
      </w:r>
      <w:proofErr w:type="spellEnd"/>
      <w:r>
        <w:rPr>
          <w:rFonts w:ascii="Times New Roman" w:hAnsi="Times New Roman" w:cs="Times New Roman"/>
          <w:sz w:val="24"/>
          <w:szCs w:val="24"/>
          <w:lang w:val="en-US"/>
        </w:rPr>
        <w:t xml:space="preserve"> ca </w:t>
      </w:r>
      <w:proofErr w:type="spellStart"/>
      <w:r>
        <w:rPr>
          <w:rFonts w:ascii="Times New Roman" w:hAnsi="Times New Roman" w:cs="Times New Roman"/>
          <w:sz w:val="24"/>
          <w:szCs w:val="24"/>
          <w:lang w:val="en-US"/>
        </w:rPr>
        <w:t>acest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lucru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întample</w:t>
      </w:r>
      <w:proofErr w:type="spellEnd"/>
      <w:ins w:id="109" w:author="Andrei" w:date="2019-06-05T01:53:00Z">
        <w:r w:rsidR="00532931">
          <w:rPr>
            <w:rFonts w:ascii="Times New Roman" w:hAnsi="Times New Roman" w:cs="Times New Roman"/>
            <w:sz w:val="24"/>
            <w:szCs w:val="24"/>
            <w:lang w:val="en-US"/>
          </w:rPr>
          <w:t xml:space="preserve">, </w:t>
        </w:r>
        <w:proofErr w:type="spellStart"/>
        <w:r w:rsidR="00532931">
          <w:rPr>
            <w:rFonts w:ascii="Times New Roman" w:hAnsi="Times New Roman" w:cs="Times New Roman"/>
            <w:sz w:val="24"/>
            <w:szCs w:val="24"/>
            <w:lang w:val="en-US"/>
          </w:rPr>
          <w:t>prin</w:t>
        </w:r>
        <w:proofErr w:type="spellEnd"/>
        <w:r w:rsidR="00532931">
          <w:rPr>
            <w:rFonts w:ascii="Times New Roman" w:hAnsi="Times New Roman" w:cs="Times New Roman"/>
            <w:sz w:val="24"/>
            <w:szCs w:val="24"/>
            <w:lang w:val="en-US"/>
          </w:rPr>
          <w:t xml:space="preserve"> </w:t>
        </w:r>
        <w:proofErr w:type="spellStart"/>
        <w:r w:rsidR="00532931">
          <w:rPr>
            <w:rFonts w:ascii="Times New Roman" w:hAnsi="Times New Roman" w:cs="Times New Roman"/>
            <w:sz w:val="24"/>
            <w:szCs w:val="24"/>
            <w:lang w:val="en-US"/>
          </w:rPr>
          <w:t>prisma</w:t>
        </w:r>
        <w:proofErr w:type="spellEnd"/>
        <w:r w:rsidR="00532931">
          <w:rPr>
            <w:rFonts w:ascii="Times New Roman" w:hAnsi="Times New Roman" w:cs="Times New Roman"/>
            <w:sz w:val="24"/>
            <w:szCs w:val="24"/>
            <w:lang w:val="en-US"/>
          </w:rPr>
          <w:t xml:space="preserve"> </w:t>
        </w:r>
      </w:ins>
      <w:proofErr w:type="spellStart"/>
      <w:ins w:id="110" w:author="Andrei" w:date="2019-06-05T01:54:00Z">
        <w:r w:rsidR="00532931">
          <w:rPr>
            <w:rFonts w:ascii="Times New Roman" w:hAnsi="Times New Roman" w:cs="Times New Roman"/>
            <w:sz w:val="24"/>
            <w:szCs w:val="24"/>
            <w:lang w:val="en-US"/>
          </w:rPr>
          <w:t>educaţiei</w:t>
        </w:r>
        <w:proofErr w:type="spellEnd"/>
        <w:r w:rsidR="00532931">
          <w:rPr>
            <w:rFonts w:ascii="Times New Roman" w:hAnsi="Times New Roman" w:cs="Times New Roman"/>
            <w:sz w:val="24"/>
            <w:szCs w:val="24"/>
            <w:lang w:val="en-US"/>
          </w:rPr>
          <w:t xml:space="preserve"> </w:t>
        </w:r>
      </w:ins>
      <w:proofErr w:type="spellStart"/>
      <w:ins w:id="111" w:author="Andrei" w:date="2019-06-05T02:29:00Z">
        <w:r w:rsidR="004801FB">
          <w:rPr>
            <w:rFonts w:ascii="Times New Roman" w:hAnsi="Times New Roman" w:cs="Times New Roman"/>
            <w:sz w:val="24"/>
            <w:szCs w:val="24"/>
            <w:lang w:val="en-US"/>
          </w:rPr>
          <w:t>adecvate</w:t>
        </w:r>
      </w:ins>
      <w:proofErr w:type="spellEnd"/>
      <w:ins w:id="112" w:author="Andrei" w:date="2019-06-05T01:54:00Z">
        <w:r w:rsidR="00532931">
          <w:rPr>
            <w:rFonts w:ascii="Times New Roman" w:hAnsi="Times New Roman" w:cs="Times New Roman"/>
            <w:sz w:val="24"/>
            <w:szCs w:val="24"/>
            <w:lang w:val="en-US"/>
          </w:rPr>
          <w:t xml:space="preserve"> de care se </w:t>
        </w:r>
        <w:proofErr w:type="spellStart"/>
        <w:r w:rsidR="00532931">
          <w:rPr>
            <w:rFonts w:ascii="Times New Roman" w:hAnsi="Times New Roman" w:cs="Times New Roman"/>
            <w:sz w:val="24"/>
            <w:szCs w:val="24"/>
            <w:lang w:val="en-US"/>
          </w:rPr>
          <w:t>buc</w:t>
        </w:r>
      </w:ins>
      <w:ins w:id="113" w:author="Andrei" w:date="2019-06-05T02:01:00Z">
        <w:r w:rsidR="00FB2352">
          <w:rPr>
            <w:rFonts w:ascii="Times New Roman" w:hAnsi="Times New Roman" w:cs="Times New Roman"/>
            <w:sz w:val="24"/>
            <w:szCs w:val="24"/>
            <w:lang w:val="en-US"/>
          </w:rPr>
          <w:t>ur</w:t>
        </w:r>
      </w:ins>
      <w:ins w:id="114" w:author="Andrei" w:date="2019-06-05T01:54:00Z">
        <w:r w:rsidR="00532931">
          <w:rPr>
            <w:rFonts w:ascii="Times New Roman" w:hAnsi="Times New Roman" w:cs="Times New Roman"/>
            <w:sz w:val="24"/>
            <w:szCs w:val="24"/>
            <w:lang w:val="en-US"/>
          </w:rPr>
          <w:t>ă</w:t>
        </w:r>
        <w:proofErr w:type="spellEnd"/>
        <w:r w:rsidR="00532931">
          <w:rPr>
            <w:rFonts w:ascii="Times New Roman" w:hAnsi="Times New Roman" w:cs="Times New Roman"/>
            <w:sz w:val="24"/>
            <w:szCs w:val="24"/>
            <w:lang w:val="en-US"/>
          </w:rPr>
          <w:t xml:space="preserve"> </w:t>
        </w:r>
        <w:proofErr w:type="spellStart"/>
        <w:r w:rsidR="00532931">
          <w:rPr>
            <w:rFonts w:ascii="Times New Roman" w:hAnsi="Times New Roman" w:cs="Times New Roman"/>
            <w:sz w:val="24"/>
            <w:szCs w:val="24"/>
            <w:lang w:val="en-US"/>
          </w:rPr>
          <w:t>viitorul</w:t>
        </w:r>
        <w:proofErr w:type="spellEnd"/>
        <w:r w:rsidR="00532931">
          <w:rPr>
            <w:rFonts w:ascii="Times New Roman" w:hAnsi="Times New Roman" w:cs="Times New Roman"/>
            <w:sz w:val="24"/>
            <w:szCs w:val="24"/>
            <w:lang w:val="en-US"/>
          </w:rPr>
          <w:t xml:space="preserve"> </w:t>
        </w:r>
        <w:proofErr w:type="spellStart"/>
        <w:r w:rsidR="00532931">
          <w:rPr>
            <w:rFonts w:ascii="Times New Roman" w:hAnsi="Times New Roman" w:cs="Times New Roman"/>
            <w:sz w:val="24"/>
            <w:szCs w:val="24"/>
            <w:lang w:val="en-US"/>
          </w:rPr>
          <w:t>monarh</w:t>
        </w:r>
        <w:proofErr w:type="spellEnd"/>
        <w:r w:rsidR="00532931">
          <w:rPr>
            <w:rFonts w:ascii="Times New Roman" w:hAnsi="Times New Roman" w:cs="Times New Roman"/>
            <w:sz w:val="24"/>
            <w:szCs w:val="24"/>
            <w:lang w:val="en-US"/>
          </w:rPr>
          <w:t xml:space="preserve"> </w:t>
        </w:r>
        <w:proofErr w:type="spellStart"/>
        <w:r w:rsidR="00532931">
          <w:rPr>
            <w:rFonts w:ascii="Times New Roman" w:hAnsi="Times New Roman" w:cs="Times New Roman"/>
            <w:sz w:val="24"/>
            <w:szCs w:val="24"/>
            <w:lang w:val="en-US"/>
          </w:rPr>
          <w:t>încă</w:t>
        </w:r>
        <w:proofErr w:type="spellEnd"/>
        <w:r w:rsidR="00532931">
          <w:rPr>
            <w:rFonts w:ascii="Times New Roman" w:hAnsi="Times New Roman" w:cs="Times New Roman"/>
            <w:sz w:val="24"/>
            <w:szCs w:val="24"/>
            <w:lang w:val="en-US"/>
          </w:rPr>
          <w:t xml:space="preserve"> din </w:t>
        </w:r>
        <w:proofErr w:type="spellStart"/>
        <w:r w:rsidR="00532931">
          <w:rPr>
            <w:rFonts w:ascii="Times New Roman" w:hAnsi="Times New Roman" w:cs="Times New Roman"/>
            <w:sz w:val="24"/>
            <w:szCs w:val="24"/>
            <w:lang w:val="en-US"/>
          </w:rPr>
          <w:t>copilărie</w:t>
        </w:r>
      </w:ins>
      <w:proofErr w:type="spellEnd"/>
      <w:ins w:id="115" w:author="Andrei" w:date="2019-06-05T02:10:00Z">
        <w:r w:rsidR="00FB2352">
          <w:rPr>
            <w:rFonts w:ascii="Times New Roman" w:hAnsi="Times New Roman" w:cs="Times New Roman"/>
            <w:sz w:val="24"/>
            <w:szCs w:val="24"/>
            <w:lang w:val="en-US"/>
          </w:rPr>
          <w:t xml:space="preserve">, </w:t>
        </w:r>
        <w:proofErr w:type="spellStart"/>
        <w:r w:rsidR="00FB2352">
          <w:rPr>
            <w:rFonts w:ascii="Times New Roman" w:hAnsi="Times New Roman" w:cs="Times New Roman"/>
            <w:sz w:val="24"/>
            <w:szCs w:val="24"/>
            <w:lang w:val="en-US"/>
          </w:rPr>
          <w:t>dar</w:t>
        </w:r>
        <w:proofErr w:type="spellEnd"/>
        <w:r w:rsidR="00FB2352">
          <w:rPr>
            <w:rFonts w:ascii="Times New Roman" w:hAnsi="Times New Roman" w:cs="Times New Roman"/>
            <w:sz w:val="24"/>
            <w:szCs w:val="24"/>
            <w:lang w:val="en-US"/>
          </w:rPr>
          <w:t xml:space="preserve"> </w:t>
        </w:r>
        <w:proofErr w:type="spellStart"/>
        <w:r w:rsidR="00FB2352">
          <w:rPr>
            <w:rFonts w:ascii="Times New Roman" w:hAnsi="Times New Roman" w:cs="Times New Roman"/>
            <w:sz w:val="24"/>
            <w:szCs w:val="24"/>
            <w:lang w:val="en-US"/>
          </w:rPr>
          <w:t>şi</w:t>
        </w:r>
        <w:proofErr w:type="spellEnd"/>
        <w:r w:rsidR="00FB2352">
          <w:rPr>
            <w:rFonts w:ascii="Times New Roman" w:hAnsi="Times New Roman" w:cs="Times New Roman"/>
            <w:sz w:val="24"/>
            <w:szCs w:val="24"/>
            <w:lang w:val="en-US"/>
          </w:rPr>
          <w:t xml:space="preserve"> </w:t>
        </w:r>
        <w:proofErr w:type="spellStart"/>
        <w:r w:rsidR="00FB2352">
          <w:rPr>
            <w:rFonts w:ascii="Times New Roman" w:hAnsi="Times New Roman" w:cs="Times New Roman"/>
            <w:sz w:val="24"/>
            <w:szCs w:val="24"/>
            <w:lang w:val="en-US"/>
          </w:rPr>
          <w:t>prin</w:t>
        </w:r>
        <w:proofErr w:type="spellEnd"/>
        <w:r w:rsidR="00FB2352">
          <w:rPr>
            <w:rFonts w:ascii="Times New Roman" w:hAnsi="Times New Roman" w:cs="Times New Roman"/>
            <w:sz w:val="24"/>
            <w:szCs w:val="24"/>
            <w:lang w:val="en-US"/>
          </w:rPr>
          <w:t xml:space="preserve"> </w:t>
        </w:r>
        <w:proofErr w:type="spellStart"/>
        <w:r w:rsidR="00FB2352">
          <w:rPr>
            <w:rFonts w:ascii="Times New Roman" w:hAnsi="Times New Roman" w:cs="Times New Roman"/>
            <w:sz w:val="24"/>
            <w:szCs w:val="24"/>
            <w:lang w:val="en-US"/>
          </w:rPr>
          <w:t>faptul</w:t>
        </w:r>
        <w:proofErr w:type="spellEnd"/>
        <w:r w:rsidR="00FB2352">
          <w:rPr>
            <w:rFonts w:ascii="Times New Roman" w:hAnsi="Times New Roman" w:cs="Times New Roman"/>
            <w:sz w:val="24"/>
            <w:szCs w:val="24"/>
            <w:lang w:val="en-US"/>
          </w:rPr>
          <w:t xml:space="preserve"> </w:t>
        </w:r>
        <w:proofErr w:type="spellStart"/>
        <w:r w:rsidR="00FB2352">
          <w:rPr>
            <w:rFonts w:ascii="Times New Roman" w:hAnsi="Times New Roman" w:cs="Times New Roman"/>
            <w:sz w:val="24"/>
            <w:szCs w:val="24"/>
            <w:lang w:val="en-US"/>
          </w:rPr>
          <w:t>că</w:t>
        </w:r>
        <w:proofErr w:type="spellEnd"/>
        <w:r w:rsidR="00FB2352">
          <w:rPr>
            <w:rFonts w:ascii="Times New Roman" w:hAnsi="Times New Roman" w:cs="Times New Roman"/>
            <w:sz w:val="24"/>
            <w:szCs w:val="24"/>
            <w:lang w:val="en-US"/>
          </w:rPr>
          <w:t xml:space="preserve"> </w:t>
        </w:r>
        <w:proofErr w:type="spellStart"/>
        <w:r w:rsidR="00FB2352">
          <w:rPr>
            <w:rFonts w:ascii="Times New Roman" w:hAnsi="Times New Roman" w:cs="Times New Roman"/>
            <w:sz w:val="24"/>
            <w:szCs w:val="24"/>
            <w:lang w:val="en-US"/>
          </w:rPr>
          <w:t>tirania</w:t>
        </w:r>
        <w:proofErr w:type="spellEnd"/>
        <w:r w:rsidR="00FB2352">
          <w:rPr>
            <w:rFonts w:ascii="Times New Roman" w:hAnsi="Times New Roman" w:cs="Times New Roman"/>
            <w:sz w:val="24"/>
            <w:szCs w:val="24"/>
            <w:lang w:val="en-US"/>
          </w:rPr>
          <w:t xml:space="preserve"> nu </w:t>
        </w:r>
        <w:proofErr w:type="spellStart"/>
        <w:r w:rsidR="00FB2352">
          <w:rPr>
            <w:rFonts w:ascii="Times New Roman" w:hAnsi="Times New Roman" w:cs="Times New Roman"/>
            <w:sz w:val="24"/>
            <w:szCs w:val="24"/>
            <w:lang w:val="en-US"/>
          </w:rPr>
          <w:t>este</w:t>
        </w:r>
        <w:proofErr w:type="spellEnd"/>
        <w:r w:rsidR="00FB2352">
          <w:rPr>
            <w:rFonts w:ascii="Times New Roman" w:hAnsi="Times New Roman" w:cs="Times New Roman"/>
            <w:sz w:val="24"/>
            <w:szCs w:val="24"/>
            <w:lang w:val="en-US"/>
          </w:rPr>
          <w:t xml:space="preserve"> </w:t>
        </w:r>
        <w:proofErr w:type="spellStart"/>
        <w:r w:rsidR="00FB2352">
          <w:rPr>
            <w:rFonts w:ascii="Times New Roman" w:hAnsi="Times New Roman" w:cs="Times New Roman"/>
            <w:sz w:val="24"/>
            <w:szCs w:val="24"/>
            <w:lang w:val="en-US"/>
          </w:rPr>
          <w:t>neapărat</w:t>
        </w:r>
        <w:proofErr w:type="spellEnd"/>
        <w:r w:rsidR="00FB2352">
          <w:rPr>
            <w:rFonts w:ascii="Times New Roman" w:hAnsi="Times New Roman" w:cs="Times New Roman"/>
            <w:sz w:val="24"/>
            <w:szCs w:val="24"/>
            <w:lang w:val="en-US"/>
          </w:rPr>
          <w:t xml:space="preserve"> </w:t>
        </w:r>
        <w:proofErr w:type="spellStart"/>
        <w:r w:rsidR="00FB2352">
          <w:rPr>
            <w:rFonts w:ascii="Times New Roman" w:hAnsi="Times New Roman" w:cs="Times New Roman"/>
            <w:sz w:val="24"/>
            <w:szCs w:val="24"/>
            <w:lang w:val="en-US"/>
          </w:rPr>
          <w:t>favorizată</w:t>
        </w:r>
        <w:proofErr w:type="spellEnd"/>
        <w:r w:rsidR="00FB2352">
          <w:rPr>
            <w:rFonts w:ascii="Times New Roman" w:hAnsi="Times New Roman" w:cs="Times New Roman"/>
            <w:sz w:val="24"/>
            <w:szCs w:val="24"/>
            <w:lang w:val="en-US"/>
          </w:rPr>
          <w:t xml:space="preserve"> de </w:t>
        </w:r>
        <w:proofErr w:type="spellStart"/>
        <w:r w:rsidR="00FB2352">
          <w:rPr>
            <w:rFonts w:ascii="Times New Roman" w:hAnsi="Times New Roman" w:cs="Times New Roman"/>
            <w:sz w:val="24"/>
            <w:szCs w:val="24"/>
            <w:lang w:val="en-US"/>
          </w:rPr>
          <w:t>monarh</w:t>
        </w:r>
      </w:ins>
      <w:ins w:id="116" w:author="Andrei" w:date="2019-06-05T02:28:00Z">
        <w:r w:rsidR="004801FB">
          <w:rPr>
            <w:rFonts w:ascii="Times New Roman" w:hAnsi="Times New Roman" w:cs="Times New Roman"/>
            <w:sz w:val="24"/>
            <w:szCs w:val="24"/>
            <w:lang w:val="en-US"/>
          </w:rPr>
          <w:t>ie</w:t>
        </w:r>
        <w:proofErr w:type="spellEnd"/>
        <w:r w:rsidR="004801FB">
          <w:rPr>
            <w:rFonts w:ascii="Times New Roman" w:hAnsi="Times New Roman" w:cs="Times New Roman"/>
            <w:sz w:val="24"/>
            <w:szCs w:val="24"/>
            <w:lang w:val="en-US"/>
          </w:rPr>
          <w:t>.</w:t>
        </w:r>
      </w:ins>
      <w:del w:id="117" w:author="Andrei" w:date="2019-06-05T02:10:00Z">
        <w:r w:rsidDel="00FB2352">
          <w:rPr>
            <w:rFonts w:ascii="Times New Roman" w:hAnsi="Times New Roman" w:cs="Times New Roman"/>
            <w:sz w:val="24"/>
            <w:szCs w:val="24"/>
            <w:lang w:val="en-US"/>
          </w:rPr>
          <w:delText>.</w:delText>
        </w:r>
      </w:del>
      <w:commentRangeStart w:id="118"/>
      <w:commentRangeStart w:id="119"/>
      <w:commentRangeStart w:id="120"/>
      <w:commentRangeEnd w:id="118"/>
      <w:ins w:id="121" w:author="Unknown Author" w:date="2019-05-28T18:48:00Z">
        <w:del w:id="122" w:author="Andrei" w:date="2019-06-05T02:10:00Z">
          <w:r w:rsidDel="00FB2352">
            <w:rPr>
              <w:rFonts w:ascii="Times New Roman" w:hAnsi="Times New Roman" w:cs="Times New Roman"/>
              <w:sz w:val="24"/>
              <w:szCs w:val="24"/>
              <w:lang w:val="en-US"/>
            </w:rPr>
            <w:commentReference w:id="118"/>
          </w:r>
        </w:del>
      </w:ins>
      <w:commentRangeEnd w:id="119"/>
      <w:del w:id="123" w:author="Andrei" w:date="2019-06-05T02:10:00Z">
        <w:r w:rsidR="00FB2352" w:rsidDel="00FB2352">
          <w:rPr>
            <w:rStyle w:val="CommentReference"/>
          </w:rPr>
          <w:commentReference w:id="119"/>
        </w:r>
      </w:del>
      <w:commentRangeEnd w:id="120"/>
      <w:r w:rsidR="004801FB">
        <w:rPr>
          <w:rStyle w:val="CommentReference"/>
        </w:rPr>
        <w:commentReference w:id="120"/>
      </w:r>
      <w:del w:id="124" w:author="Andrei" w:date="2019-06-05T02:10:00Z">
        <w:r w:rsidDel="00FB2352">
          <w:rPr>
            <w:rFonts w:ascii="Times New Roman" w:hAnsi="Times New Roman" w:cs="Times New Roman"/>
            <w:sz w:val="24"/>
            <w:szCs w:val="24"/>
            <w:lang w:val="en-US"/>
          </w:rPr>
          <w:delText xml:space="preserve"> </w:delText>
        </w:r>
      </w:del>
    </w:p>
    <w:p w14:paraId="38FE9780" w14:textId="77777777" w:rsidR="000C263A" w:rsidRDefault="007267F4" w:rsidP="00A37700">
      <w:pPr>
        <w:spacing w:line="360" w:lineRule="auto"/>
        <w:ind w:left="720" w:firstLine="720"/>
        <w:jc w:val="both"/>
        <w:rPr>
          <w:rFonts w:ascii="Times New Roman" w:hAnsi="Times New Roman" w:cs="Times New Roman"/>
          <w:sz w:val="24"/>
          <w:szCs w:val="24"/>
          <w:lang w:val="en-US"/>
        </w:rPr>
        <w:pPrChange w:id="125" w:author="Andrei" w:date="2019-06-06T17:32:00Z">
          <w:pPr>
            <w:spacing w:line="360" w:lineRule="auto"/>
            <w:ind w:left="720" w:firstLine="720"/>
            <w:jc w:val="both"/>
          </w:pPr>
        </w:pPrChange>
      </w:pP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concluzie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monarhia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constituțională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prezintă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avantaje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deoarece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poporul</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simte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bine </w:t>
      </w:r>
      <w:proofErr w:type="spellStart"/>
      <w:r>
        <w:rPr>
          <w:rFonts w:ascii="Times New Roman" w:hAnsi="Times New Roman" w:cs="Times New Roman"/>
          <w:sz w:val="24"/>
          <w:szCs w:val="24"/>
          <w:lang w:val="en-US"/>
        </w:rPr>
        <w:t>reprezentat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bine </w:t>
      </w:r>
      <w:proofErr w:type="spellStart"/>
      <w:r>
        <w:rPr>
          <w:rFonts w:ascii="Times New Roman" w:hAnsi="Times New Roman" w:cs="Times New Roman"/>
          <w:sz w:val="24"/>
          <w:szCs w:val="24"/>
          <w:lang w:val="en-US"/>
        </w:rPr>
        <w:t>condus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aceea</w:t>
      </w:r>
      <w:proofErr w:type="spellEnd"/>
      <w:r>
        <w:rPr>
          <w:rFonts w:ascii="Times New Roman" w:hAnsi="Times New Roman" w:cs="Times New Roman"/>
          <w:sz w:val="24"/>
          <w:szCs w:val="24"/>
          <w:lang w:val="en-US"/>
        </w:rPr>
        <w:t xml:space="preserve"> consider </w:t>
      </w:r>
      <w:proofErr w:type="spellStart"/>
      <w:r>
        <w:rPr>
          <w:rFonts w:ascii="Times New Roman" w:hAnsi="Times New Roman" w:cs="Times New Roman"/>
          <w:sz w:val="24"/>
          <w:szCs w:val="24"/>
          <w:lang w:val="en-US"/>
        </w:rPr>
        <w:t>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trebui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reintrodus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România</w:t>
      </w:r>
      <w:proofErr w:type="spellEnd"/>
      <w:r>
        <w:rPr>
          <w:rFonts w:ascii="Times New Roman" w:hAnsi="Times New Roman" w:cs="Times New Roman"/>
          <w:sz w:val="24"/>
          <w:szCs w:val="24"/>
          <w:lang w:val="en-US"/>
        </w:rPr>
        <w:t>.</w:t>
      </w:r>
    </w:p>
    <w:p w14:paraId="1A06E5BD" w14:textId="77777777" w:rsidR="000C263A" w:rsidRDefault="007267F4" w:rsidP="00A37700">
      <w:pPr>
        <w:pStyle w:val="ListParagraph"/>
        <w:numPr>
          <w:ilvl w:val="0"/>
          <w:numId w:val="1"/>
        </w:numPr>
        <w:spacing w:line="360" w:lineRule="auto"/>
        <w:jc w:val="both"/>
        <w:rPr>
          <w:rFonts w:ascii="Times New Roman" w:hAnsi="Times New Roman" w:cs="Times New Roman"/>
          <w:sz w:val="28"/>
          <w:szCs w:val="24"/>
          <w:lang w:val="en-US"/>
        </w:rPr>
        <w:pPrChange w:id="126" w:author="Andrei" w:date="2019-06-06T17:32:00Z">
          <w:pPr>
            <w:pStyle w:val="ListParagraph"/>
            <w:numPr>
              <w:numId w:val="1"/>
            </w:numPr>
            <w:spacing w:line="360" w:lineRule="auto"/>
            <w:ind w:left="785" w:hanging="360"/>
            <w:jc w:val="both"/>
          </w:pPr>
        </w:pPrChange>
      </w:pPr>
      <w:proofErr w:type="spellStart"/>
      <w:r>
        <w:rPr>
          <w:rFonts w:ascii="Times New Roman" w:hAnsi="Times New Roman" w:cs="Times New Roman"/>
          <w:sz w:val="28"/>
          <w:szCs w:val="24"/>
          <w:lang w:val="en-US"/>
        </w:rPr>
        <w:t>Bibliografie</w:t>
      </w:r>
      <w:proofErr w:type="spellEnd"/>
      <w:r>
        <w:rPr>
          <w:rFonts w:ascii="Times New Roman" w:hAnsi="Times New Roman" w:cs="Times New Roman"/>
          <w:sz w:val="28"/>
          <w:szCs w:val="24"/>
          <w:lang w:val="en-US"/>
        </w:rPr>
        <w:t xml:space="preserve"> </w:t>
      </w:r>
    </w:p>
    <w:p w14:paraId="15A84E24" w14:textId="77777777" w:rsidR="000C263A" w:rsidRDefault="007267F4" w:rsidP="00A37700">
      <w:pPr>
        <w:spacing w:line="360" w:lineRule="auto"/>
        <w:ind w:left="360" w:firstLine="360"/>
        <w:jc w:val="both"/>
        <w:rPr>
          <w:rFonts w:ascii="Times New Roman" w:hAnsi="Times New Roman" w:cs="Times New Roman"/>
          <w:sz w:val="24"/>
          <w:szCs w:val="24"/>
          <w:lang w:val="en-US"/>
        </w:rPr>
        <w:pPrChange w:id="127" w:author="Andrei" w:date="2019-06-06T17:32:00Z">
          <w:pPr>
            <w:spacing w:line="360" w:lineRule="auto"/>
            <w:ind w:left="360" w:firstLine="360"/>
            <w:jc w:val="both"/>
          </w:pPr>
        </w:pPrChange>
      </w:pPr>
      <w:proofErr w:type="spellStart"/>
      <w:r>
        <w:rPr>
          <w:rFonts w:ascii="Times New Roman" w:hAnsi="Times New Roman" w:cs="Times New Roman"/>
          <w:sz w:val="24"/>
          <w:szCs w:val="24"/>
          <w:lang w:val="en-US"/>
        </w:rPr>
        <w:t>Dexonline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Definiția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cuvântului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guvarnământ</w:t>
      </w:r>
      <w:proofErr w:type="spellEnd"/>
      <w:r>
        <w:rPr>
          <w:rFonts w:ascii="Times New Roman" w:hAnsi="Times New Roman" w:cs="Times New Roman"/>
          <w:sz w:val="24"/>
          <w:szCs w:val="24"/>
          <w:lang w:val="en-US"/>
        </w:rPr>
        <w:t>”</w:t>
      </w:r>
    </w:p>
    <w:p w14:paraId="74CA83AE" w14:textId="77777777" w:rsidR="000C263A" w:rsidRDefault="00A37700" w:rsidP="00A37700">
      <w:pPr>
        <w:spacing w:line="360" w:lineRule="auto"/>
        <w:ind w:firstLine="720"/>
        <w:jc w:val="both"/>
        <w:pPrChange w:id="128" w:author="Andrei" w:date="2019-06-06T17:32:00Z">
          <w:pPr>
            <w:spacing w:line="360" w:lineRule="auto"/>
            <w:ind w:firstLine="720"/>
            <w:jc w:val="both"/>
          </w:pPr>
        </w:pPrChange>
      </w:pPr>
      <w:r>
        <w:fldChar w:fldCharType="begin"/>
      </w:r>
      <w:r>
        <w:instrText xml:space="preserve"> HYPERLINK "https://dexonline.ro/definitie/guvernământ" \h </w:instrText>
      </w:r>
      <w:r>
        <w:fldChar w:fldCharType="separate"/>
      </w:r>
      <w:r w:rsidR="007267F4">
        <w:rPr>
          <w:rStyle w:val="InternetLink"/>
          <w:rFonts w:ascii="Times New Roman" w:hAnsi="Times New Roman" w:cs="Times New Roman"/>
          <w:sz w:val="24"/>
          <w:szCs w:val="24"/>
        </w:rPr>
        <w:t>https://dexonline.ro/definitie/guvern%C4%83m%C3%A2nt</w:t>
      </w:r>
      <w:r>
        <w:rPr>
          <w:rStyle w:val="InternetLink"/>
          <w:rFonts w:ascii="Times New Roman" w:hAnsi="Times New Roman" w:cs="Times New Roman"/>
          <w:sz w:val="24"/>
          <w:szCs w:val="24"/>
        </w:rPr>
        <w:fldChar w:fldCharType="end"/>
      </w:r>
    </w:p>
    <w:p w14:paraId="182AAACA" w14:textId="77777777" w:rsidR="000C263A" w:rsidRDefault="007267F4" w:rsidP="00A37700">
      <w:pPr>
        <w:spacing w:line="360" w:lineRule="auto"/>
        <w:ind w:left="720"/>
        <w:jc w:val="both"/>
        <w:rPr>
          <w:rFonts w:ascii="Times New Roman" w:hAnsi="Times New Roman" w:cs="Times New Roman"/>
          <w:sz w:val="24"/>
          <w:szCs w:val="24"/>
        </w:rPr>
        <w:pPrChange w:id="129" w:author="Andrei" w:date="2019-06-06T17:32:00Z">
          <w:pPr>
            <w:spacing w:line="360" w:lineRule="auto"/>
            <w:ind w:left="720"/>
          </w:pPr>
        </w:pPrChange>
      </w:pPr>
      <w:r>
        <w:rPr>
          <w:rFonts w:ascii="Times New Roman" w:hAnsi="Times New Roman" w:cs="Times New Roman"/>
          <w:sz w:val="24"/>
          <w:szCs w:val="24"/>
        </w:rPr>
        <w:t xml:space="preserve">Young, Francis. 2014. “A </w:t>
      </w:r>
      <w:proofErr w:type="spellStart"/>
      <w:r>
        <w:rPr>
          <w:rFonts w:ascii="Times New Roman" w:hAnsi="Times New Roman" w:cs="Times New Roman"/>
          <w:sz w:val="24"/>
          <w:szCs w:val="24"/>
        </w:rPr>
        <w:t>Philosophical</w:t>
      </w:r>
      <w:proofErr w:type="spellEnd"/>
      <w:r>
        <w:rPr>
          <w:rFonts w:ascii="Times New Roman" w:hAnsi="Times New Roman" w:cs="Times New Roman"/>
          <w:sz w:val="24"/>
          <w:szCs w:val="24"/>
        </w:rPr>
        <w:t xml:space="preserve"> Defence of </w:t>
      </w:r>
      <w:proofErr w:type="spellStart"/>
      <w:r>
        <w:rPr>
          <w:rFonts w:ascii="Times New Roman" w:hAnsi="Times New Roman" w:cs="Times New Roman"/>
          <w:sz w:val="24"/>
          <w:szCs w:val="24"/>
        </w:rPr>
        <w:t>Monarchy</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Philosophy</w:t>
      </w:r>
      <w:proofErr w:type="spellEnd"/>
      <w:r>
        <w:rPr>
          <w:rFonts w:ascii="Times New Roman" w:hAnsi="Times New Roman" w:cs="Times New Roman"/>
          <w:i/>
          <w:sz w:val="24"/>
          <w:szCs w:val="24"/>
        </w:rPr>
        <w:t xml:space="preserve"> at Cambridge,</w:t>
      </w:r>
      <w:r>
        <w:rPr>
          <w:rFonts w:ascii="Times New Roman" w:hAnsi="Times New Roman" w:cs="Times New Roman"/>
          <w:sz w:val="24"/>
          <w:szCs w:val="24"/>
        </w:rPr>
        <w:t xml:space="preserve"> </w:t>
      </w:r>
      <w:proofErr w:type="spellStart"/>
      <w:r>
        <w:rPr>
          <w:rFonts w:ascii="Times New Roman" w:hAnsi="Times New Roman" w:cs="Times New Roman"/>
          <w:sz w:val="24"/>
          <w:szCs w:val="24"/>
        </w:rPr>
        <w:t>Issue</w:t>
      </w:r>
      <w:proofErr w:type="spellEnd"/>
      <w:r>
        <w:rPr>
          <w:rFonts w:ascii="Times New Roman" w:hAnsi="Times New Roman" w:cs="Times New Roman"/>
          <w:sz w:val="24"/>
          <w:szCs w:val="24"/>
        </w:rPr>
        <w:t xml:space="preserve"> 11 May 2014</w:t>
      </w:r>
      <w:r>
        <w:rPr>
          <w:rFonts w:ascii="Times New Roman" w:hAnsi="Times New Roman" w:cs="Times New Roman"/>
          <w:sz w:val="24"/>
          <w:szCs w:val="24"/>
          <w:lang w:val="en-US"/>
        </w:rPr>
        <w:t>: 7</w:t>
      </w:r>
    </w:p>
    <w:p w14:paraId="37E6D589" w14:textId="77777777" w:rsidR="000C263A" w:rsidRDefault="007267F4" w:rsidP="00A37700">
      <w:pPr>
        <w:spacing w:line="360" w:lineRule="auto"/>
        <w:ind w:left="720"/>
        <w:jc w:val="both"/>
        <w:pPrChange w:id="130" w:author="Andrei" w:date="2019-06-06T17:32:00Z">
          <w:pPr>
            <w:spacing w:line="360" w:lineRule="auto"/>
            <w:ind w:left="720"/>
          </w:pPr>
        </w:pPrChange>
      </w:pPr>
      <w:r>
        <w:fldChar w:fldCharType="begin"/>
      </w:r>
      <w:r>
        <w:instrText xml:space="preserve"> HYPERLINK "https://www.repository.cam.ac.uk/bitstream/handle/1810/245268/Philosophy News 11 2014.pdf?isAllowed=y&amp;sequence=1" \h </w:instrText>
      </w:r>
      <w:r>
        <w:fldChar w:fldCharType="separate"/>
      </w:r>
      <w:r>
        <w:rPr>
          <w:rStyle w:val="InternetLink"/>
          <w:rFonts w:ascii="Times New Roman" w:hAnsi="Times New Roman" w:cs="Times New Roman"/>
          <w:sz w:val="24"/>
          <w:szCs w:val="24"/>
        </w:rPr>
        <w:t>https://www.repository.cam.ac.uk/bitstream/handle/1810/245268/Philosophy%20News%2011%202014.pdf?isAllowed=y&amp;sequence=1</w:t>
      </w:r>
      <w:r>
        <w:rPr>
          <w:rStyle w:val="InternetLink"/>
          <w:rFonts w:ascii="Times New Roman" w:hAnsi="Times New Roman" w:cs="Times New Roman"/>
          <w:sz w:val="24"/>
          <w:szCs w:val="24"/>
        </w:rPr>
        <w:fldChar w:fldCharType="end"/>
      </w:r>
      <w:r>
        <w:rPr>
          <w:rFonts w:ascii="Times New Roman" w:hAnsi="Times New Roman" w:cs="Times New Roman"/>
          <w:sz w:val="24"/>
          <w:szCs w:val="24"/>
        </w:rPr>
        <w:t>)</w:t>
      </w:r>
    </w:p>
    <w:p w14:paraId="2D9AAD8E" w14:textId="77777777" w:rsidR="000C263A" w:rsidRDefault="007267F4" w:rsidP="00A37700">
      <w:pPr>
        <w:spacing w:line="360" w:lineRule="auto"/>
        <w:ind w:left="720"/>
        <w:jc w:val="both"/>
        <w:rPr>
          <w:rFonts w:ascii="Times New Roman" w:hAnsi="Times New Roman" w:cs="Times New Roman"/>
          <w:sz w:val="24"/>
          <w:szCs w:val="24"/>
          <w:lang w:val="en-US"/>
        </w:rPr>
        <w:pPrChange w:id="131" w:author="Andrei" w:date="2019-06-06T17:32:00Z">
          <w:pPr>
            <w:spacing w:line="360" w:lineRule="auto"/>
            <w:ind w:left="720"/>
          </w:pPr>
        </w:pPrChange>
      </w:pPr>
      <w:r>
        <w:rPr>
          <w:rFonts w:ascii="Times New Roman" w:hAnsi="Times New Roman" w:cs="Times New Roman"/>
          <w:sz w:val="24"/>
          <w:szCs w:val="24"/>
        </w:rPr>
        <w:t xml:space="preserve">Marcu, Ionuț.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 </w:t>
      </w:r>
      <w:r>
        <w:rPr>
          <w:rFonts w:ascii="Times New Roman" w:hAnsi="Times New Roman" w:cs="Times New Roman"/>
          <w:sz w:val="24"/>
          <w:szCs w:val="24"/>
          <w:lang w:val="en-US"/>
        </w:rPr>
        <w:t xml:space="preserve">“Cum a </w:t>
      </w:r>
      <w:proofErr w:type="spellStart"/>
      <w:r>
        <w:rPr>
          <w:rFonts w:ascii="Times New Roman" w:hAnsi="Times New Roman" w:cs="Times New Roman"/>
          <w:sz w:val="24"/>
          <w:szCs w:val="24"/>
          <w:lang w:val="en-US"/>
        </w:rPr>
        <w:t>distrus</w:t>
      </w:r>
      <w:proofErr w:type="spellEnd"/>
      <w:r>
        <w:rPr>
          <w:rFonts w:ascii="Times New Roman" w:hAnsi="Times New Roman" w:cs="Times New Roman"/>
          <w:sz w:val="24"/>
          <w:szCs w:val="24"/>
          <w:lang w:val="en-US"/>
        </w:rPr>
        <w:t xml:space="preserve"> Carol al II-lea </w:t>
      </w:r>
      <w:proofErr w:type="spellStart"/>
      <w:r>
        <w:rPr>
          <w:rFonts w:ascii="Times New Roman" w:hAnsi="Times New Roman" w:cs="Times New Roman"/>
          <w:sz w:val="24"/>
          <w:szCs w:val="24"/>
          <w:lang w:val="en-US"/>
        </w:rPr>
        <w:t>democraţia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România</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Accesat</w:t>
      </w:r>
      <w:proofErr w:type="spellEnd"/>
      <w:r>
        <w:rPr>
          <w:rFonts w:ascii="Times New Roman" w:hAnsi="Times New Roman" w:cs="Times New Roman"/>
          <w:sz w:val="24"/>
          <w:szCs w:val="24"/>
          <w:lang w:val="en-US"/>
        </w:rPr>
        <w:t xml:space="preserve"> pe 23 </w:t>
      </w:r>
      <w:proofErr w:type="spellStart"/>
      <w:r>
        <w:rPr>
          <w:rFonts w:ascii="Times New Roman" w:hAnsi="Times New Roman" w:cs="Times New Roman"/>
          <w:sz w:val="24"/>
          <w:szCs w:val="24"/>
          <w:lang w:val="en-US"/>
        </w:rPr>
        <w:t>aprilie</w:t>
      </w:r>
      <w:proofErr w:type="spellEnd"/>
      <w:r>
        <w:rPr>
          <w:rFonts w:ascii="Times New Roman" w:hAnsi="Times New Roman" w:cs="Times New Roman"/>
          <w:sz w:val="24"/>
          <w:szCs w:val="24"/>
          <w:lang w:val="en-US"/>
        </w:rPr>
        <w:t xml:space="preserve"> 2019</w:t>
      </w:r>
    </w:p>
    <w:p w14:paraId="2200F0B0" w14:textId="77777777" w:rsidR="000C263A" w:rsidRDefault="007267F4" w:rsidP="00A37700">
      <w:pPr>
        <w:spacing w:line="360" w:lineRule="auto"/>
        <w:ind w:left="720"/>
        <w:jc w:val="both"/>
        <w:pPrChange w:id="132" w:author="Andrei" w:date="2019-06-06T17:32:00Z">
          <w:pPr>
            <w:spacing w:line="360" w:lineRule="auto"/>
            <w:ind w:left="720"/>
          </w:pPr>
        </w:pPrChange>
      </w:pPr>
      <w:r>
        <w:fldChar w:fldCharType="begin"/>
      </w:r>
      <w:r>
        <w:instrText xml:space="preserve"> HYPERLINK "https://www.historia.ro/sectiune/general/articol/cum-a-distrus-carol-al-ii-lea-democratia-in-romania" \h </w:instrText>
      </w:r>
      <w:r>
        <w:fldChar w:fldCharType="separate"/>
      </w:r>
      <w:r>
        <w:rPr>
          <w:rStyle w:val="InternetLink"/>
          <w:rFonts w:ascii="Times New Roman" w:hAnsi="Times New Roman" w:cs="Times New Roman"/>
          <w:sz w:val="24"/>
          <w:szCs w:val="24"/>
        </w:rPr>
        <w:t>https://www.historia.ro/sectiune/general/articol/cum-a-distrus-carol-al-ii-lea-democratia-in-romania</w:t>
      </w:r>
      <w:r>
        <w:rPr>
          <w:rStyle w:val="InternetLink"/>
          <w:rFonts w:ascii="Times New Roman" w:hAnsi="Times New Roman" w:cs="Times New Roman"/>
          <w:sz w:val="24"/>
          <w:szCs w:val="24"/>
        </w:rPr>
        <w:fldChar w:fldCharType="end"/>
      </w:r>
    </w:p>
    <w:p w14:paraId="191E4A16" w14:textId="77777777" w:rsidR="000C263A" w:rsidRDefault="007267F4" w:rsidP="00A37700">
      <w:pPr>
        <w:spacing w:line="360" w:lineRule="auto"/>
        <w:ind w:left="720"/>
        <w:jc w:val="both"/>
        <w:rPr>
          <w:rStyle w:val="InternetLink"/>
          <w:rFonts w:ascii="Times New Roman" w:hAnsi="Times New Roman" w:cs="Times New Roman"/>
          <w:color w:val="auto"/>
          <w:sz w:val="24"/>
          <w:szCs w:val="24"/>
          <w:u w:val="none"/>
        </w:rPr>
        <w:pPrChange w:id="133" w:author="Andrei" w:date="2019-06-06T17:32:00Z">
          <w:pPr>
            <w:spacing w:line="360" w:lineRule="auto"/>
            <w:ind w:left="720"/>
          </w:pPr>
        </w:pPrChange>
      </w:pPr>
      <w:proofErr w:type="spellStart"/>
      <w:r>
        <w:rPr>
          <w:rStyle w:val="InternetLink"/>
          <w:rFonts w:ascii="Times New Roman" w:hAnsi="Times New Roman" w:cs="Times New Roman"/>
          <w:color w:val="auto"/>
          <w:sz w:val="24"/>
          <w:szCs w:val="24"/>
          <w:u w:val="none"/>
        </w:rPr>
        <w:lastRenderedPageBreak/>
        <w:t>Andreyev</w:t>
      </w:r>
      <w:proofErr w:type="spellEnd"/>
      <w:r>
        <w:rPr>
          <w:rStyle w:val="InternetLink"/>
          <w:rFonts w:ascii="Times New Roman" w:hAnsi="Times New Roman" w:cs="Times New Roman"/>
          <w:color w:val="auto"/>
          <w:sz w:val="24"/>
          <w:szCs w:val="24"/>
          <w:u w:val="none"/>
        </w:rPr>
        <w:t xml:space="preserve">, </w:t>
      </w:r>
      <w:proofErr w:type="spellStart"/>
      <w:r>
        <w:rPr>
          <w:rStyle w:val="InternetLink"/>
          <w:rFonts w:ascii="Times New Roman" w:hAnsi="Times New Roman" w:cs="Times New Roman"/>
          <w:color w:val="auto"/>
          <w:sz w:val="24"/>
          <w:szCs w:val="24"/>
          <w:u w:val="none"/>
        </w:rPr>
        <w:t>Nikolay</w:t>
      </w:r>
      <w:proofErr w:type="spellEnd"/>
      <w:r>
        <w:rPr>
          <w:rStyle w:val="InternetLink"/>
          <w:rFonts w:ascii="Times New Roman" w:hAnsi="Times New Roman" w:cs="Times New Roman"/>
          <w:color w:val="auto"/>
          <w:sz w:val="24"/>
          <w:szCs w:val="24"/>
          <w:u w:val="none"/>
        </w:rPr>
        <w:t xml:space="preserve">. 2019. </w:t>
      </w:r>
      <w:r>
        <w:rPr>
          <w:rStyle w:val="InternetLink"/>
          <w:rFonts w:ascii="Times New Roman" w:hAnsi="Times New Roman" w:cs="Times New Roman"/>
          <w:color w:val="auto"/>
          <w:sz w:val="24"/>
          <w:szCs w:val="24"/>
          <w:u w:val="none"/>
          <w:lang w:val="en-US"/>
        </w:rPr>
        <w:t>“</w:t>
      </w:r>
      <w:r>
        <w:rPr>
          <w:rStyle w:val="InternetLink"/>
          <w:rFonts w:ascii="Times New Roman" w:hAnsi="Times New Roman" w:cs="Times New Roman"/>
          <w:color w:val="auto"/>
          <w:sz w:val="24"/>
          <w:szCs w:val="24"/>
          <w:u w:val="none"/>
        </w:rPr>
        <w:t xml:space="preserve">Ivan </w:t>
      </w:r>
      <w:proofErr w:type="spellStart"/>
      <w:r>
        <w:rPr>
          <w:rStyle w:val="InternetLink"/>
          <w:rFonts w:ascii="Times New Roman" w:hAnsi="Times New Roman" w:cs="Times New Roman"/>
          <w:color w:val="auto"/>
          <w:sz w:val="24"/>
          <w:szCs w:val="24"/>
          <w:u w:val="none"/>
        </w:rPr>
        <w:t>the</w:t>
      </w:r>
      <w:proofErr w:type="spellEnd"/>
      <w:r>
        <w:rPr>
          <w:rStyle w:val="InternetLink"/>
          <w:rFonts w:ascii="Times New Roman" w:hAnsi="Times New Roman" w:cs="Times New Roman"/>
          <w:color w:val="auto"/>
          <w:sz w:val="24"/>
          <w:szCs w:val="24"/>
          <w:u w:val="none"/>
        </w:rPr>
        <w:t xml:space="preserve"> </w:t>
      </w:r>
      <w:proofErr w:type="spellStart"/>
      <w:r>
        <w:rPr>
          <w:rStyle w:val="InternetLink"/>
          <w:rFonts w:ascii="Times New Roman" w:hAnsi="Times New Roman" w:cs="Times New Roman"/>
          <w:color w:val="auto"/>
          <w:sz w:val="24"/>
          <w:szCs w:val="24"/>
          <w:u w:val="none"/>
        </w:rPr>
        <w:t>Terrible</w:t>
      </w:r>
      <w:proofErr w:type="spellEnd"/>
      <w:r>
        <w:rPr>
          <w:rStyle w:val="InternetLink"/>
          <w:rFonts w:ascii="Times New Roman" w:hAnsi="Times New Roman" w:cs="Times New Roman"/>
          <w:color w:val="auto"/>
          <w:sz w:val="24"/>
          <w:szCs w:val="24"/>
          <w:u w:val="none"/>
        </w:rPr>
        <w:t>” Accesat pe 23 aprilie 2019</w:t>
      </w:r>
    </w:p>
    <w:p w14:paraId="3A0CDFAC" w14:textId="77777777" w:rsidR="000C263A" w:rsidRDefault="007267F4" w:rsidP="00A37700">
      <w:pPr>
        <w:spacing w:line="360" w:lineRule="auto"/>
        <w:ind w:left="720"/>
        <w:jc w:val="both"/>
        <w:pPrChange w:id="134" w:author="Andrei" w:date="2019-06-06T17:32:00Z">
          <w:pPr>
            <w:spacing w:line="360" w:lineRule="auto"/>
            <w:ind w:left="720"/>
          </w:pPr>
        </w:pPrChange>
      </w:pPr>
      <w:r>
        <w:fldChar w:fldCharType="begin"/>
      </w:r>
      <w:r>
        <w:instrText xml:space="preserve"> HYPERLINK "https://www.britannica.com/biography/Ivan-the-Terrible" \h </w:instrText>
      </w:r>
      <w:r>
        <w:fldChar w:fldCharType="separate"/>
      </w:r>
      <w:r>
        <w:rPr>
          <w:rStyle w:val="InternetLink"/>
          <w:rFonts w:ascii="Times New Roman" w:hAnsi="Times New Roman" w:cs="Times New Roman"/>
          <w:sz w:val="24"/>
          <w:szCs w:val="24"/>
        </w:rPr>
        <w:t>https://www.britannica.com/biography/Ivan-the-Terrible</w:t>
      </w:r>
      <w:r>
        <w:rPr>
          <w:rStyle w:val="InternetLink"/>
          <w:rFonts w:ascii="Times New Roman" w:hAnsi="Times New Roman" w:cs="Times New Roman"/>
          <w:sz w:val="24"/>
          <w:szCs w:val="24"/>
        </w:rPr>
        <w:fldChar w:fldCharType="end"/>
      </w:r>
    </w:p>
    <w:p w14:paraId="1AED8D5F" w14:textId="77777777" w:rsidR="000C263A" w:rsidRDefault="007267F4" w:rsidP="00A37700">
      <w:pPr>
        <w:spacing w:line="360" w:lineRule="auto"/>
        <w:ind w:left="720"/>
        <w:jc w:val="both"/>
        <w:rPr>
          <w:rFonts w:ascii="Times New Roman" w:hAnsi="Times New Roman" w:cs="Times New Roman"/>
          <w:sz w:val="24"/>
          <w:szCs w:val="24"/>
          <w:lang w:val="en-US"/>
        </w:rPr>
        <w:pPrChange w:id="135" w:author="Andrei" w:date="2019-06-06T17:32:00Z">
          <w:pPr>
            <w:spacing w:line="360" w:lineRule="auto"/>
            <w:ind w:left="720"/>
          </w:pPr>
        </w:pPrChange>
      </w:pPr>
      <w:proofErr w:type="spellStart"/>
      <w:r>
        <w:rPr>
          <w:rFonts w:ascii="Times New Roman" w:hAnsi="Times New Roman" w:cs="Times New Roman"/>
          <w:sz w:val="24"/>
          <w:szCs w:val="24"/>
        </w:rPr>
        <w:t>Pruitt</w:t>
      </w:r>
      <w:proofErr w:type="spellEnd"/>
      <w:r>
        <w:rPr>
          <w:rFonts w:ascii="Times New Roman" w:hAnsi="Times New Roman" w:cs="Times New Roman"/>
          <w:sz w:val="24"/>
          <w:szCs w:val="24"/>
        </w:rPr>
        <w:t xml:space="preserve">, Sarah. 2018. </w:t>
      </w:r>
      <w:r>
        <w:rPr>
          <w:rFonts w:ascii="Times New Roman" w:hAnsi="Times New Roman" w:cs="Times New Roman"/>
          <w:sz w:val="24"/>
          <w:szCs w:val="24"/>
          <w:lang w:val="en-US"/>
        </w:rPr>
        <w:t xml:space="preserve">“Was Henry VIII the Worst Monarch of All Time?”. </w:t>
      </w:r>
      <w:proofErr w:type="spellStart"/>
      <w:r>
        <w:rPr>
          <w:rFonts w:ascii="Times New Roman" w:hAnsi="Times New Roman" w:cs="Times New Roman"/>
          <w:sz w:val="24"/>
          <w:szCs w:val="24"/>
          <w:lang w:val="en-US"/>
        </w:rPr>
        <w:t>Accesat</w:t>
      </w:r>
      <w:proofErr w:type="spellEnd"/>
      <w:r>
        <w:rPr>
          <w:rFonts w:ascii="Times New Roman" w:hAnsi="Times New Roman" w:cs="Times New Roman"/>
          <w:sz w:val="24"/>
          <w:szCs w:val="24"/>
          <w:lang w:val="en-US"/>
        </w:rPr>
        <w:t xml:space="preserve"> pe 24 </w:t>
      </w:r>
      <w:proofErr w:type="spellStart"/>
      <w:r>
        <w:rPr>
          <w:rFonts w:ascii="Times New Roman" w:hAnsi="Times New Roman" w:cs="Times New Roman"/>
          <w:sz w:val="24"/>
          <w:szCs w:val="24"/>
          <w:lang w:val="en-US"/>
        </w:rPr>
        <w:t>aprilie</w:t>
      </w:r>
      <w:proofErr w:type="spellEnd"/>
      <w:r>
        <w:rPr>
          <w:rFonts w:ascii="Times New Roman" w:hAnsi="Times New Roman" w:cs="Times New Roman"/>
          <w:sz w:val="24"/>
          <w:szCs w:val="24"/>
          <w:lang w:val="en-US"/>
        </w:rPr>
        <w:t xml:space="preserve"> 2019</w:t>
      </w:r>
    </w:p>
    <w:p w14:paraId="26553EB8" w14:textId="77777777" w:rsidR="000C263A" w:rsidRDefault="007267F4" w:rsidP="00A37700">
      <w:pPr>
        <w:spacing w:line="360" w:lineRule="auto"/>
        <w:ind w:left="720"/>
        <w:jc w:val="both"/>
        <w:pPrChange w:id="136" w:author="Andrei" w:date="2019-06-06T17:32:00Z">
          <w:pPr>
            <w:spacing w:line="360" w:lineRule="auto"/>
            <w:ind w:left="720"/>
          </w:pPr>
        </w:pPrChange>
      </w:pPr>
      <w:r>
        <w:fldChar w:fldCharType="begin"/>
      </w:r>
      <w:r>
        <w:instrText xml:space="preserve"> HYPERLINK "https://www.history.com/news/was-henry-viii-the-worst-monarch-of-all-time" \h </w:instrText>
      </w:r>
      <w:r>
        <w:fldChar w:fldCharType="separate"/>
      </w:r>
      <w:r>
        <w:rPr>
          <w:rStyle w:val="InternetLink"/>
          <w:rFonts w:ascii="Times New Roman" w:hAnsi="Times New Roman" w:cs="Times New Roman"/>
          <w:sz w:val="24"/>
          <w:szCs w:val="24"/>
        </w:rPr>
        <w:t>https://www.history.com/news/was-henry-viii-the-worst-monarch-of-all-time</w:t>
      </w:r>
      <w:r>
        <w:rPr>
          <w:rStyle w:val="InternetLink"/>
          <w:rFonts w:ascii="Times New Roman" w:hAnsi="Times New Roman" w:cs="Times New Roman"/>
          <w:sz w:val="24"/>
          <w:szCs w:val="24"/>
        </w:rPr>
        <w:fldChar w:fldCharType="end"/>
      </w:r>
    </w:p>
    <w:p w14:paraId="2F53DE14" w14:textId="77777777" w:rsidR="000C263A" w:rsidRDefault="007267F4" w:rsidP="00A37700">
      <w:pPr>
        <w:spacing w:line="360" w:lineRule="auto"/>
        <w:ind w:left="720"/>
        <w:jc w:val="both"/>
        <w:rPr>
          <w:rFonts w:ascii="Times New Roman" w:hAnsi="Times New Roman" w:cs="Times New Roman"/>
          <w:sz w:val="24"/>
          <w:szCs w:val="24"/>
          <w:lang w:val="en-US"/>
        </w:rPr>
        <w:pPrChange w:id="137" w:author="Andrei" w:date="2019-06-06T17:32:00Z">
          <w:pPr>
            <w:spacing w:line="360" w:lineRule="auto"/>
            <w:ind w:left="720"/>
          </w:pPr>
        </w:pPrChange>
      </w:pPr>
      <w:r>
        <w:rPr>
          <w:rFonts w:ascii="Times New Roman" w:hAnsi="Times New Roman" w:cs="Times New Roman"/>
          <w:sz w:val="24"/>
          <w:szCs w:val="24"/>
          <w:lang w:val="en-US"/>
        </w:rPr>
        <w:t xml:space="preserve">al-Rasheed, </w:t>
      </w:r>
      <w:proofErr w:type="spellStart"/>
      <w:r>
        <w:rPr>
          <w:rFonts w:ascii="Times New Roman" w:hAnsi="Times New Roman" w:cs="Times New Roman"/>
          <w:sz w:val="24"/>
          <w:szCs w:val="24"/>
          <w:lang w:val="en-US"/>
        </w:rPr>
        <w:t>Madawi</w:t>
      </w:r>
      <w:proofErr w:type="spellEnd"/>
      <w:r>
        <w:rPr>
          <w:rFonts w:ascii="Times New Roman" w:hAnsi="Times New Roman" w:cs="Times New Roman"/>
          <w:sz w:val="24"/>
          <w:szCs w:val="24"/>
          <w:lang w:val="en-US"/>
        </w:rPr>
        <w:t xml:space="preserve">. 2015. “King Abdullah of Saudi Arabia obituary”. </w:t>
      </w:r>
      <w:proofErr w:type="spellStart"/>
      <w:r>
        <w:rPr>
          <w:rFonts w:ascii="Times New Roman" w:hAnsi="Times New Roman" w:cs="Times New Roman"/>
          <w:sz w:val="24"/>
          <w:szCs w:val="24"/>
          <w:lang w:val="en-US"/>
        </w:rPr>
        <w:t>Accesat</w:t>
      </w:r>
      <w:proofErr w:type="spellEnd"/>
      <w:r>
        <w:rPr>
          <w:rFonts w:ascii="Times New Roman" w:hAnsi="Times New Roman" w:cs="Times New Roman"/>
          <w:sz w:val="24"/>
          <w:szCs w:val="24"/>
          <w:lang w:val="en-US"/>
        </w:rPr>
        <w:t xml:space="preserve"> pe 25 </w:t>
      </w:r>
      <w:proofErr w:type="spellStart"/>
      <w:r>
        <w:rPr>
          <w:rFonts w:ascii="Times New Roman" w:hAnsi="Times New Roman" w:cs="Times New Roman"/>
          <w:sz w:val="24"/>
          <w:szCs w:val="24"/>
          <w:lang w:val="en-US"/>
        </w:rPr>
        <w:t>aprilie</w:t>
      </w:r>
      <w:proofErr w:type="spellEnd"/>
      <w:r>
        <w:rPr>
          <w:rFonts w:ascii="Times New Roman" w:hAnsi="Times New Roman" w:cs="Times New Roman"/>
          <w:sz w:val="24"/>
          <w:szCs w:val="24"/>
          <w:lang w:val="en-US"/>
        </w:rPr>
        <w:t xml:space="preserve"> 2019</w:t>
      </w:r>
    </w:p>
    <w:p w14:paraId="3F7B78D0" w14:textId="77777777" w:rsidR="000C263A" w:rsidRDefault="007267F4" w:rsidP="00A37700">
      <w:pPr>
        <w:spacing w:line="360" w:lineRule="auto"/>
        <w:ind w:left="720"/>
        <w:jc w:val="both"/>
        <w:pPrChange w:id="138" w:author="Andrei" w:date="2019-06-06T17:32:00Z">
          <w:pPr>
            <w:spacing w:line="360" w:lineRule="auto"/>
            <w:ind w:left="720"/>
          </w:pPr>
        </w:pPrChange>
      </w:pPr>
      <w:r>
        <w:fldChar w:fldCharType="begin"/>
      </w:r>
      <w:r>
        <w:instrText xml:space="preserve"> HYPERLINK "https://www.theguardian.com/world/2015/jan/22/king-abdullah-of-saudi-arabia" \h </w:instrText>
      </w:r>
      <w:r>
        <w:fldChar w:fldCharType="separate"/>
      </w:r>
      <w:r>
        <w:rPr>
          <w:rStyle w:val="InternetLink"/>
          <w:rFonts w:ascii="Times New Roman" w:hAnsi="Times New Roman" w:cs="Times New Roman"/>
          <w:sz w:val="24"/>
          <w:szCs w:val="24"/>
        </w:rPr>
        <w:t>https://www.theguardian.com/world/2015/jan/22/king-abdullah-of-saudi-arabia</w:t>
      </w:r>
      <w:r>
        <w:rPr>
          <w:rStyle w:val="InternetLink"/>
          <w:rFonts w:ascii="Times New Roman" w:hAnsi="Times New Roman" w:cs="Times New Roman"/>
          <w:sz w:val="24"/>
          <w:szCs w:val="24"/>
        </w:rPr>
        <w:fldChar w:fldCharType="end"/>
      </w:r>
    </w:p>
    <w:p w14:paraId="7ED68B57" w14:textId="77777777" w:rsidR="000C263A" w:rsidRDefault="007267F4" w:rsidP="00A37700">
      <w:pPr>
        <w:spacing w:line="360" w:lineRule="auto"/>
        <w:ind w:left="720"/>
        <w:jc w:val="both"/>
        <w:rPr>
          <w:rFonts w:ascii="Times New Roman" w:hAnsi="Times New Roman" w:cs="Times New Roman"/>
          <w:sz w:val="24"/>
          <w:szCs w:val="24"/>
          <w:lang w:val="en-US"/>
        </w:rPr>
        <w:pPrChange w:id="139" w:author="Andrei" w:date="2019-06-06T17:32:00Z">
          <w:pPr>
            <w:spacing w:line="360" w:lineRule="auto"/>
            <w:ind w:left="720"/>
          </w:pPr>
        </w:pPrChange>
      </w:pPr>
      <w:r>
        <w:rPr>
          <w:rFonts w:ascii="Times New Roman" w:hAnsi="Times New Roman" w:cs="Times New Roman"/>
          <w:sz w:val="24"/>
          <w:szCs w:val="24"/>
          <w:lang w:val="en-US"/>
        </w:rPr>
        <w:t xml:space="preserve">Hoppe, Hans-Hermann. 2001. </w:t>
      </w:r>
      <w:r>
        <w:rPr>
          <w:rFonts w:ascii="Times New Roman" w:hAnsi="Times New Roman" w:cs="Times New Roman"/>
          <w:i/>
          <w:sz w:val="24"/>
          <w:szCs w:val="24"/>
          <w:lang w:val="en-US"/>
        </w:rPr>
        <w:t>Democracy: The God That Failed</w:t>
      </w:r>
      <w:r>
        <w:rPr>
          <w:rFonts w:ascii="Times New Roman" w:hAnsi="Times New Roman" w:cs="Times New Roman"/>
          <w:sz w:val="24"/>
          <w:szCs w:val="24"/>
          <w:lang w:val="en-US"/>
        </w:rPr>
        <w:t xml:space="preserve">. New </w:t>
      </w:r>
      <w:proofErr w:type="spellStart"/>
      <w:r>
        <w:rPr>
          <w:rFonts w:ascii="Times New Roman" w:hAnsi="Times New Roman" w:cs="Times New Roman"/>
          <w:sz w:val="24"/>
          <w:szCs w:val="24"/>
          <w:lang w:val="en-US"/>
        </w:rPr>
        <w:t>Brunsiwck</w:t>
      </w:r>
      <w:proofErr w:type="spellEnd"/>
      <w:r>
        <w:rPr>
          <w:rFonts w:ascii="Times New Roman" w:hAnsi="Times New Roman" w:cs="Times New Roman"/>
          <w:sz w:val="24"/>
          <w:szCs w:val="24"/>
          <w:lang w:val="en-US"/>
        </w:rPr>
        <w:t>: Transaction Publishers</w:t>
      </w:r>
    </w:p>
    <w:p w14:paraId="07AC8943" w14:textId="77777777" w:rsidR="000C263A" w:rsidRDefault="007267F4" w:rsidP="00A37700">
      <w:pPr>
        <w:spacing w:line="360" w:lineRule="auto"/>
        <w:ind w:left="720"/>
        <w:jc w:val="both"/>
        <w:pPrChange w:id="140" w:author="Andrei" w:date="2019-06-06T17:32:00Z">
          <w:pPr>
            <w:spacing w:line="360" w:lineRule="auto"/>
            <w:ind w:left="720"/>
          </w:pPr>
        </w:pPrChange>
      </w:pPr>
      <w:r>
        <w:fldChar w:fldCharType="begin"/>
      </w:r>
      <w:r>
        <w:instrText xml:space="preserve"> HYPERLINK "http://www.riosmauricio.com/wp-content/uploads/2013/04/Hoppe_Democracy_The_God_That_Failed.pdf" \h </w:instrText>
      </w:r>
      <w:r>
        <w:fldChar w:fldCharType="separate"/>
      </w:r>
      <w:r>
        <w:rPr>
          <w:rStyle w:val="InternetLink"/>
          <w:rFonts w:ascii="Times New Roman" w:hAnsi="Times New Roman" w:cs="Times New Roman"/>
          <w:sz w:val="24"/>
          <w:szCs w:val="24"/>
        </w:rPr>
        <w:t>http://www.riosmauricio.com/wp-content/uploads/2013/04/Hoppe_Democracy_The_God_That_Failed.pdf</w:t>
      </w:r>
      <w:r>
        <w:rPr>
          <w:rStyle w:val="InternetLink"/>
          <w:rFonts w:ascii="Times New Roman" w:hAnsi="Times New Roman" w:cs="Times New Roman"/>
          <w:sz w:val="24"/>
          <w:szCs w:val="24"/>
        </w:rPr>
        <w:fldChar w:fldCharType="end"/>
      </w:r>
    </w:p>
    <w:p w14:paraId="011A7E2D" w14:textId="77777777" w:rsidR="000C263A" w:rsidRDefault="007267F4" w:rsidP="00A37700">
      <w:pPr>
        <w:spacing w:line="360" w:lineRule="auto"/>
        <w:ind w:left="720"/>
        <w:jc w:val="both"/>
        <w:rPr>
          <w:rFonts w:ascii="Times New Roman" w:hAnsi="Times New Roman" w:cs="Times New Roman"/>
          <w:sz w:val="24"/>
          <w:szCs w:val="24"/>
          <w:lang w:val="en-US"/>
        </w:rPr>
        <w:pPrChange w:id="141" w:author="Andrei" w:date="2019-06-06T17:32:00Z">
          <w:pPr>
            <w:spacing w:line="360" w:lineRule="auto"/>
            <w:ind w:left="720"/>
          </w:pPr>
        </w:pPrChange>
      </w:pPr>
      <w:r>
        <w:rPr>
          <w:rFonts w:ascii="Times New Roman" w:hAnsi="Times New Roman" w:cs="Times New Roman"/>
          <w:sz w:val="24"/>
          <w:szCs w:val="24"/>
          <w:lang w:val="en-US"/>
        </w:rPr>
        <w:t xml:space="preserve">British Monarchist Foundation. n.d. “Duties, Rights </w:t>
      </w:r>
      <w:proofErr w:type="gramStart"/>
      <w:r>
        <w:rPr>
          <w:rFonts w:ascii="Times New Roman" w:hAnsi="Times New Roman" w:cs="Times New Roman"/>
          <w:sz w:val="24"/>
          <w:szCs w:val="24"/>
          <w:lang w:val="en-US"/>
        </w:rPr>
        <w:t>And</w:t>
      </w:r>
      <w:proofErr w:type="gramEnd"/>
      <w:r>
        <w:rPr>
          <w:rFonts w:ascii="Times New Roman" w:hAnsi="Times New Roman" w:cs="Times New Roman"/>
          <w:sz w:val="24"/>
          <w:szCs w:val="24"/>
          <w:lang w:val="en-US"/>
        </w:rPr>
        <w:t xml:space="preserve"> Powers Of H.M. The Queen”. </w:t>
      </w:r>
      <w:proofErr w:type="spellStart"/>
      <w:r>
        <w:rPr>
          <w:rFonts w:ascii="Times New Roman" w:hAnsi="Times New Roman" w:cs="Times New Roman"/>
          <w:sz w:val="24"/>
          <w:szCs w:val="24"/>
          <w:lang w:val="en-US"/>
        </w:rPr>
        <w:t>Accesat</w:t>
      </w:r>
      <w:proofErr w:type="spellEnd"/>
      <w:r>
        <w:rPr>
          <w:rFonts w:ascii="Times New Roman" w:hAnsi="Times New Roman" w:cs="Times New Roman"/>
          <w:sz w:val="24"/>
          <w:szCs w:val="24"/>
          <w:lang w:val="en-US"/>
        </w:rPr>
        <w:t xml:space="preserve"> pe 24 </w:t>
      </w:r>
      <w:proofErr w:type="spellStart"/>
      <w:r>
        <w:rPr>
          <w:rFonts w:ascii="Times New Roman" w:hAnsi="Times New Roman" w:cs="Times New Roman"/>
          <w:sz w:val="24"/>
          <w:szCs w:val="24"/>
          <w:lang w:val="en-US"/>
        </w:rPr>
        <w:t>aprilie</w:t>
      </w:r>
      <w:proofErr w:type="spellEnd"/>
      <w:r>
        <w:rPr>
          <w:rFonts w:ascii="Times New Roman" w:hAnsi="Times New Roman" w:cs="Times New Roman"/>
          <w:sz w:val="24"/>
          <w:szCs w:val="24"/>
          <w:lang w:val="en-US"/>
        </w:rPr>
        <w:t xml:space="preserve"> 2019</w:t>
      </w:r>
    </w:p>
    <w:p w14:paraId="359C3CE5" w14:textId="600B962E" w:rsidR="000B1876" w:rsidRPr="00A37700" w:rsidDel="00A37700" w:rsidRDefault="00A37700" w:rsidP="00A37700">
      <w:pPr>
        <w:pStyle w:val="ListParagraph"/>
        <w:spacing w:line="360" w:lineRule="auto"/>
        <w:jc w:val="both"/>
        <w:rPr>
          <w:del w:id="142" w:author="Andrei" w:date="2019-06-06T17:27:00Z"/>
          <w:rFonts w:ascii="Times New Roman" w:hAnsi="Times New Roman" w:cs="Times New Roman"/>
          <w:sz w:val="24"/>
          <w:szCs w:val="24"/>
          <w:rPrChange w:id="143" w:author="Andrei" w:date="2019-06-06T17:27:00Z">
            <w:rPr>
              <w:del w:id="144" w:author="Andrei" w:date="2019-06-06T17:27:00Z"/>
            </w:rPr>
          </w:rPrChange>
        </w:rPr>
      </w:pPr>
      <w:hyperlink r:id="rId9">
        <w:r w:rsidR="007267F4">
          <w:rPr>
            <w:rStyle w:val="InternetLink"/>
            <w:rFonts w:ascii="Times New Roman" w:hAnsi="Times New Roman" w:cs="Times New Roman"/>
            <w:sz w:val="24"/>
            <w:szCs w:val="24"/>
          </w:rPr>
          <w:t>https://bmsf.org.uk/about-the-monarc</w:t>
        </w:r>
        <w:r w:rsidR="007267F4" w:rsidRPr="000B1876">
          <w:rPr>
            <w:rStyle w:val="InternetLink"/>
            <w:rFonts w:ascii="Times New Roman" w:hAnsi="Times New Roman" w:cs="Times New Roman"/>
            <w:sz w:val="24"/>
            <w:szCs w:val="24"/>
          </w:rPr>
          <w:t>hy/the-que</w:t>
        </w:r>
        <w:r w:rsidR="007267F4">
          <w:rPr>
            <w:rStyle w:val="InternetLink"/>
            <w:rFonts w:ascii="Times New Roman" w:hAnsi="Times New Roman" w:cs="Times New Roman"/>
            <w:sz w:val="24"/>
            <w:szCs w:val="24"/>
          </w:rPr>
          <w:t>en/duties-rights-and-powers-of-h-m-the-queen/</w:t>
        </w:r>
      </w:hyperlink>
      <w:r w:rsidR="007267F4">
        <w:rPr>
          <w:rFonts w:ascii="Times New Roman" w:hAnsi="Times New Roman" w:cs="Times New Roman"/>
          <w:sz w:val="24"/>
          <w:szCs w:val="24"/>
        </w:rPr>
        <w:t xml:space="preserve">) </w:t>
      </w:r>
    </w:p>
    <w:p w14:paraId="401AEAC0" w14:textId="6BE1C58D" w:rsidR="000C263A" w:rsidRDefault="007267F4" w:rsidP="00A37700">
      <w:pPr>
        <w:spacing w:line="360" w:lineRule="auto"/>
        <w:jc w:val="both"/>
        <w:rPr>
          <w:rFonts w:ascii="Times New Roman" w:hAnsi="Times New Roman" w:cs="Times New Roman"/>
          <w:sz w:val="24"/>
          <w:szCs w:val="24"/>
          <w:lang w:val="en-US"/>
        </w:rPr>
        <w:pPrChange w:id="145" w:author="Andrei" w:date="2019-06-06T17:32:00Z">
          <w:pPr>
            <w:spacing w:line="360" w:lineRule="auto"/>
          </w:pPr>
        </w:pPrChange>
      </w:pPr>
      <w:r>
        <w:rPr>
          <w:rFonts w:ascii="Times New Roman" w:hAnsi="Times New Roman" w:cs="Times New Roman"/>
          <w:sz w:val="24"/>
          <w:szCs w:val="24"/>
          <w:lang w:val="en-US"/>
        </w:rPr>
        <w:tab/>
        <w:t>Ț</w:t>
      </w:r>
      <w:proofErr w:type="spellStart"/>
      <w:r>
        <w:rPr>
          <w:rFonts w:ascii="Times New Roman" w:hAnsi="Times New Roman" w:cs="Times New Roman"/>
          <w:sz w:val="24"/>
          <w:szCs w:val="24"/>
          <w:lang w:val="en-US"/>
        </w:rPr>
        <w:t>one</w:t>
      </w:r>
      <w:proofErr w:type="spellEnd"/>
      <w:r>
        <w:rPr>
          <w:rFonts w:ascii="Times New Roman" w:hAnsi="Times New Roman" w:cs="Times New Roman"/>
          <w:sz w:val="24"/>
          <w:szCs w:val="24"/>
          <w:lang w:val="en-US"/>
        </w:rPr>
        <w:t xml:space="preserve">, Florentina. n.d. “O </w:t>
      </w:r>
      <w:proofErr w:type="spellStart"/>
      <w:r>
        <w:rPr>
          <w:rFonts w:ascii="Times New Roman" w:hAnsi="Times New Roman" w:cs="Times New Roman"/>
          <w:sz w:val="24"/>
          <w:szCs w:val="24"/>
          <w:lang w:val="en-US"/>
        </w:rPr>
        <w:t>şcoală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singur</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copil</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Accesat</w:t>
      </w:r>
      <w:proofErr w:type="spellEnd"/>
      <w:r>
        <w:rPr>
          <w:rFonts w:ascii="Times New Roman" w:hAnsi="Times New Roman" w:cs="Times New Roman"/>
          <w:sz w:val="24"/>
          <w:szCs w:val="24"/>
          <w:lang w:val="en-US"/>
        </w:rPr>
        <w:t xml:space="preserve"> pe 24 </w:t>
      </w:r>
      <w:proofErr w:type="spellStart"/>
      <w:r>
        <w:rPr>
          <w:rFonts w:ascii="Times New Roman" w:hAnsi="Times New Roman" w:cs="Times New Roman"/>
          <w:sz w:val="24"/>
          <w:szCs w:val="24"/>
          <w:lang w:val="en-US"/>
        </w:rPr>
        <w:t>aprilie</w:t>
      </w:r>
      <w:proofErr w:type="spellEnd"/>
      <w:r>
        <w:rPr>
          <w:rFonts w:ascii="Times New Roman" w:hAnsi="Times New Roman" w:cs="Times New Roman"/>
          <w:sz w:val="24"/>
          <w:szCs w:val="24"/>
          <w:lang w:val="en-US"/>
        </w:rPr>
        <w:t xml:space="preserve"> 2019</w:t>
      </w:r>
    </w:p>
    <w:bookmarkStart w:id="146" w:name="_GoBack"/>
    <w:p w14:paraId="63ACB0B9" w14:textId="378D3BBA" w:rsidR="000C263A" w:rsidRDefault="007267F4" w:rsidP="00A37700">
      <w:pPr>
        <w:spacing w:line="360" w:lineRule="auto"/>
        <w:ind w:firstLine="720"/>
        <w:jc w:val="both"/>
        <w:rPr>
          <w:ins w:id="147" w:author="Andrei" w:date="2019-06-06T17:27:00Z"/>
          <w:rStyle w:val="InternetLink"/>
          <w:rFonts w:ascii="Times New Roman" w:hAnsi="Times New Roman" w:cs="Times New Roman"/>
          <w:sz w:val="24"/>
          <w:szCs w:val="24"/>
        </w:rPr>
      </w:pPr>
      <w:r>
        <w:fldChar w:fldCharType="begin"/>
      </w:r>
      <w:r>
        <w:instrText xml:space="preserve"> HYPERLINK "https://www.historia.ro/sectiune/general/articol/o-scoala-pentru-un-singur-copil" \h </w:instrText>
      </w:r>
      <w:r>
        <w:fldChar w:fldCharType="separate"/>
      </w:r>
      <w:r>
        <w:rPr>
          <w:rStyle w:val="InternetLink"/>
          <w:rFonts w:ascii="Times New Roman" w:hAnsi="Times New Roman" w:cs="Times New Roman"/>
          <w:sz w:val="24"/>
          <w:szCs w:val="24"/>
        </w:rPr>
        <w:t>https://www.historia.ro/sectiune/general/articol/o-scoala-pentru-un-singur-copil</w:t>
      </w:r>
      <w:r>
        <w:rPr>
          <w:rStyle w:val="InternetLink"/>
          <w:rFonts w:ascii="Times New Roman" w:hAnsi="Times New Roman" w:cs="Times New Roman"/>
          <w:sz w:val="24"/>
          <w:szCs w:val="24"/>
        </w:rPr>
        <w:fldChar w:fldCharType="end"/>
      </w:r>
    </w:p>
    <w:bookmarkEnd w:id="146"/>
    <w:p w14:paraId="6A99A3C8" w14:textId="77777777" w:rsidR="00A37700" w:rsidRDefault="00A37700" w:rsidP="00A37700">
      <w:pPr>
        <w:pStyle w:val="ListParagraph"/>
        <w:spacing w:line="360" w:lineRule="auto"/>
        <w:jc w:val="both"/>
        <w:rPr>
          <w:ins w:id="148" w:author="Andrei" w:date="2019-06-06T17:27:00Z"/>
          <w:rFonts w:ascii="Times New Roman" w:hAnsi="Times New Roman" w:cs="Times New Roman"/>
          <w:sz w:val="24"/>
          <w:szCs w:val="24"/>
          <w:lang w:val="en-US"/>
        </w:rPr>
        <w:pPrChange w:id="149" w:author="Andrei" w:date="2019-06-06T17:32:00Z">
          <w:pPr>
            <w:pStyle w:val="ListParagraph"/>
            <w:spacing w:line="360" w:lineRule="auto"/>
            <w:jc w:val="both"/>
          </w:pPr>
        </w:pPrChange>
      </w:pPr>
      <w:proofErr w:type="spellStart"/>
      <w:ins w:id="150" w:author="Andrei" w:date="2019-06-06T17:27:00Z">
        <w:r>
          <w:rPr>
            <w:rFonts w:ascii="Times New Roman" w:hAnsi="Times New Roman" w:cs="Times New Roman"/>
            <w:sz w:val="24"/>
            <w:szCs w:val="24"/>
          </w:rPr>
          <w:t>Coffey</w:t>
        </w:r>
        <w:proofErr w:type="spellEnd"/>
        <w:r>
          <w:rPr>
            <w:rFonts w:ascii="Times New Roman" w:hAnsi="Times New Roman" w:cs="Times New Roman"/>
            <w:sz w:val="24"/>
            <w:szCs w:val="24"/>
          </w:rPr>
          <w:t xml:space="preserve">, Laura. 2019. </w:t>
        </w:r>
        <w:r>
          <w:rPr>
            <w:rFonts w:ascii="Times New Roman" w:hAnsi="Times New Roman" w:cs="Times New Roman"/>
            <w:sz w:val="24"/>
            <w:szCs w:val="24"/>
            <w:lang w:val="en-US"/>
          </w:rPr>
          <w:t>“</w:t>
        </w:r>
        <w:proofErr w:type="spellStart"/>
        <w:r w:rsidRPr="000B1876">
          <w:rPr>
            <w:rFonts w:ascii="Times New Roman" w:hAnsi="Times New Roman" w:cs="Times New Roman"/>
            <w:sz w:val="24"/>
            <w:szCs w:val="24"/>
          </w:rPr>
          <w:t>What</w:t>
        </w:r>
        <w:proofErr w:type="spellEnd"/>
        <w:r w:rsidRPr="000B1876">
          <w:rPr>
            <w:rFonts w:ascii="Times New Roman" w:hAnsi="Times New Roman" w:cs="Times New Roman"/>
            <w:sz w:val="24"/>
            <w:szCs w:val="24"/>
          </w:rPr>
          <w:t xml:space="preserve"> </w:t>
        </w:r>
        <w:proofErr w:type="spellStart"/>
        <w:r w:rsidRPr="000B1876">
          <w:rPr>
            <w:rFonts w:ascii="Times New Roman" w:hAnsi="Times New Roman" w:cs="Times New Roman"/>
            <w:sz w:val="24"/>
            <w:szCs w:val="24"/>
          </w:rPr>
          <w:t>will</w:t>
        </w:r>
        <w:proofErr w:type="spellEnd"/>
        <w:r w:rsidRPr="000B1876">
          <w:rPr>
            <w:rFonts w:ascii="Times New Roman" w:hAnsi="Times New Roman" w:cs="Times New Roman"/>
            <w:sz w:val="24"/>
            <w:szCs w:val="24"/>
          </w:rPr>
          <w:t xml:space="preserve"> </w:t>
        </w:r>
        <w:proofErr w:type="spellStart"/>
        <w:r w:rsidRPr="000B1876">
          <w:rPr>
            <w:rFonts w:ascii="Times New Roman" w:hAnsi="Times New Roman" w:cs="Times New Roman"/>
            <w:sz w:val="24"/>
            <w:szCs w:val="24"/>
          </w:rPr>
          <w:t>life</w:t>
        </w:r>
        <w:proofErr w:type="spellEnd"/>
        <w:r w:rsidRPr="000B1876">
          <w:rPr>
            <w:rFonts w:ascii="Times New Roman" w:hAnsi="Times New Roman" w:cs="Times New Roman"/>
            <w:sz w:val="24"/>
            <w:szCs w:val="24"/>
          </w:rPr>
          <w:t xml:space="preserve"> </w:t>
        </w:r>
        <w:proofErr w:type="spellStart"/>
        <w:r w:rsidRPr="000B1876">
          <w:rPr>
            <w:rFonts w:ascii="Times New Roman" w:hAnsi="Times New Roman" w:cs="Times New Roman"/>
            <w:sz w:val="24"/>
            <w:szCs w:val="24"/>
          </w:rPr>
          <w:t>be</w:t>
        </w:r>
        <w:proofErr w:type="spellEnd"/>
        <w:r w:rsidRPr="000B1876">
          <w:rPr>
            <w:rFonts w:ascii="Times New Roman" w:hAnsi="Times New Roman" w:cs="Times New Roman"/>
            <w:sz w:val="24"/>
            <w:szCs w:val="24"/>
          </w:rPr>
          <w:t xml:space="preserve"> </w:t>
        </w:r>
        <w:proofErr w:type="spellStart"/>
        <w:r w:rsidRPr="000B1876">
          <w:rPr>
            <w:rFonts w:ascii="Times New Roman" w:hAnsi="Times New Roman" w:cs="Times New Roman"/>
            <w:sz w:val="24"/>
            <w:szCs w:val="24"/>
          </w:rPr>
          <w:t>like</w:t>
        </w:r>
        <w:proofErr w:type="spellEnd"/>
        <w:r w:rsidRPr="000B1876">
          <w:rPr>
            <w:rFonts w:ascii="Times New Roman" w:hAnsi="Times New Roman" w:cs="Times New Roman"/>
            <w:sz w:val="24"/>
            <w:szCs w:val="24"/>
          </w:rPr>
          <w:t xml:space="preserve"> for </w:t>
        </w:r>
        <w:proofErr w:type="spellStart"/>
        <w:r w:rsidRPr="000B1876">
          <w:rPr>
            <w:rFonts w:ascii="Times New Roman" w:hAnsi="Times New Roman" w:cs="Times New Roman"/>
            <w:sz w:val="24"/>
            <w:szCs w:val="24"/>
          </w:rPr>
          <w:t>the</w:t>
        </w:r>
        <w:proofErr w:type="spellEnd"/>
        <w:r w:rsidRPr="000B1876">
          <w:rPr>
            <w:rFonts w:ascii="Times New Roman" w:hAnsi="Times New Roman" w:cs="Times New Roman"/>
            <w:sz w:val="24"/>
            <w:szCs w:val="24"/>
          </w:rPr>
          <w:t xml:space="preserve"> </w:t>
        </w:r>
        <w:proofErr w:type="spellStart"/>
        <w:r w:rsidRPr="000B1876">
          <w:rPr>
            <w:rFonts w:ascii="Times New Roman" w:hAnsi="Times New Roman" w:cs="Times New Roman"/>
            <w:sz w:val="24"/>
            <w:szCs w:val="24"/>
          </w:rPr>
          <w:t>new</w:t>
        </w:r>
        <w:proofErr w:type="spellEnd"/>
        <w:r w:rsidRPr="000B1876">
          <w:rPr>
            <w:rFonts w:ascii="Times New Roman" w:hAnsi="Times New Roman" w:cs="Times New Roman"/>
            <w:sz w:val="24"/>
            <w:szCs w:val="24"/>
          </w:rPr>
          <w:t xml:space="preserve"> </w:t>
        </w:r>
        <w:proofErr w:type="spellStart"/>
        <w:r w:rsidRPr="000B1876">
          <w:rPr>
            <w:rFonts w:ascii="Times New Roman" w:hAnsi="Times New Roman" w:cs="Times New Roman"/>
            <w:sz w:val="24"/>
            <w:szCs w:val="24"/>
          </w:rPr>
          <w:t>royal</w:t>
        </w:r>
        <w:proofErr w:type="spellEnd"/>
        <w:r w:rsidRPr="000B1876">
          <w:rPr>
            <w:rFonts w:ascii="Times New Roman" w:hAnsi="Times New Roman" w:cs="Times New Roman"/>
            <w:sz w:val="24"/>
            <w:szCs w:val="24"/>
          </w:rPr>
          <w:t xml:space="preserve"> baby? Look at </w:t>
        </w:r>
        <w:proofErr w:type="spellStart"/>
        <w:r w:rsidRPr="000B1876">
          <w:rPr>
            <w:rFonts w:ascii="Times New Roman" w:hAnsi="Times New Roman" w:cs="Times New Roman"/>
            <w:sz w:val="24"/>
            <w:szCs w:val="24"/>
          </w:rPr>
          <w:t>the</w:t>
        </w:r>
        <w:proofErr w:type="spellEnd"/>
        <w:r w:rsidRPr="000B1876">
          <w:rPr>
            <w:rFonts w:ascii="Times New Roman" w:hAnsi="Times New Roman" w:cs="Times New Roman"/>
            <w:sz w:val="24"/>
            <w:szCs w:val="24"/>
          </w:rPr>
          <w:t xml:space="preserve"> </w:t>
        </w:r>
        <w:proofErr w:type="spellStart"/>
        <w:r w:rsidRPr="000B1876">
          <w:rPr>
            <w:rFonts w:ascii="Times New Roman" w:hAnsi="Times New Roman" w:cs="Times New Roman"/>
            <w:sz w:val="24"/>
            <w:szCs w:val="24"/>
          </w:rPr>
          <w:t>past</w:t>
        </w:r>
        <w:proofErr w:type="spellEnd"/>
        <w:r w:rsidRPr="000B1876">
          <w:rPr>
            <w:rFonts w:ascii="Times New Roman" w:hAnsi="Times New Roman" w:cs="Times New Roman"/>
            <w:sz w:val="24"/>
            <w:szCs w:val="24"/>
          </w:rPr>
          <w:t xml:space="preserve"> </w:t>
        </w:r>
        <w:proofErr w:type="spellStart"/>
        <w:r w:rsidRPr="000B1876">
          <w:rPr>
            <w:rFonts w:ascii="Times New Roman" w:hAnsi="Times New Roman" w:cs="Times New Roman"/>
            <w:sz w:val="24"/>
            <w:szCs w:val="24"/>
          </w:rPr>
          <w:t>gives</w:t>
        </w:r>
        <w:proofErr w:type="spellEnd"/>
        <w:r w:rsidRPr="000B1876">
          <w:rPr>
            <w:rFonts w:ascii="Times New Roman" w:hAnsi="Times New Roman" w:cs="Times New Roman"/>
            <w:sz w:val="24"/>
            <w:szCs w:val="24"/>
          </w:rPr>
          <w:t xml:space="preserve"> a </w:t>
        </w:r>
        <w:proofErr w:type="spellStart"/>
        <w:r w:rsidRPr="000B1876">
          <w:rPr>
            <w:rFonts w:ascii="Times New Roman" w:hAnsi="Times New Roman" w:cs="Times New Roman"/>
            <w:sz w:val="24"/>
            <w:szCs w:val="24"/>
          </w:rPr>
          <w:t>clue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Accesat</w:t>
        </w:r>
        <w:proofErr w:type="spellEnd"/>
        <w:r>
          <w:rPr>
            <w:rFonts w:ascii="Times New Roman" w:hAnsi="Times New Roman" w:cs="Times New Roman"/>
            <w:sz w:val="24"/>
            <w:szCs w:val="24"/>
            <w:lang w:val="en-US"/>
          </w:rPr>
          <w:t xml:space="preserve"> pe 5 </w:t>
        </w:r>
        <w:proofErr w:type="spellStart"/>
        <w:r>
          <w:rPr>
            <w:rFonts w:ascii="Times New Roman" w:hAnsi="Times New Roman" w:cs="Times New Roman"/>
            <w:sz w:val="24"/>
            <w:szCs w:val="24"/>
            <w:lang w:val="en-US"/>
          </w:rPr>
          <w:t>iunie</w:t>
        </w:r>
        <w:proofErr w:type="spellEnd"/>
        <w:r>
          <w:rPr>
            <w:rFonts w:ascii="Times New Roman" w:hAnsi="Times New Roman" w:cs="Times New Roman"/>
            <w:sz w:val="24"/>
            <w:szCs w:val="24"/>
            <w:lang w:val="en-US"/>
          </w:rPr>
          <w:t xml:space="preserve"> 2019</w:t>
        </w:r>
      </w:ins>
    </w:p>
    <w:p w14:paraId="40392051" w14:textId="153637C1" w:rsidR="00A37700" w:rsidRPr="00A37700" w:rsidRDefault="00A37700" w:rsidP="00A37700">
      <w:pPr>
        <w:pStyle w:val="ListParagraph"/>
        <w:spacing w:line="360" w:lineRule="auto"/>
        <w:jc w:val="both"/>
        <w:rPr>
          <w:rFonts w:ascii="Times New Roman" w:hAnsi="Times New Roman" w:cs="Times New Roman"/>
          <w:sz w:val="24"/>
          <w:szCs w:val="24"/>
          <w:rPrChange w:id="151" w:author="Andrei" w:date="2019-06-06T17:27:00Z">
            <w:rPr/>
          </w:rPrChange>
        </w:rPr>
        <w:pPrChange w:id="152" w:author="Andrei" w:date="2019-06-06T17:32:00Z">
          <w:pPr>
            <w:spacing w:line="360" w:lineRule="auto"/>
            <w:ind w:firstLine="720"/>
          </w:pPr>
        </w:pPrChange>
      </w:pPr>
      <w:ins w:id="153" w:author="Andrei" w:date="2019-06-06T17:27:00Z">
        <w:r w:rsidRPr="000B1876">
          <w:rPr>
            <w:rFonts w:ascii="Times New Roman" w:hAnsi="Times New Roman" w:cs="Times New Roman"/>
            <w:sz w:val="24"/>
            <w:szCs w:val="24"/>
          </w:rPr>
          <w:t>https://www.today.com/parents/meghan-markle-prince-harry-how-royals-raise-baby-t152541</w:t>
        </w:r>
      </w:ins>
    </w:p>
    <w:p w14:paraId="73049567" w14:textId="7CC7CEF7" w:rsidR="000C263A" w:rsidRDefault="004801FB" w:rsidP="00A37700">
      <w:pPr>
        <w:spacing w:line="360" w:lineRule="auto"/>
        <w:ind w:left="720"/>
        <w:jc w:val="both"/>
        <w:rPr>
          <w:ins w:id="154" w:author="Andrei" w:date="2019-06-05T02:37:00Z"/>
          <w:rFonts w:ascii="Times New Roman" w:hAnsi="Times New Roman" w:cs="Times New Roman"/>
          <w:sz w:val="24"/>
          <w:szCs w:val="24"/>
          <w:lang w:val="en-US"/>
        </w:rPr>
        <w:pPrChange w:id="155" w:author="Andrei" w:date="2019-06-06T17:32:00Z">
          <w:pPr>
            <w:spacing w:line="360" w:lineRule="auto"/>
            <w:ind w:firstLine="720"/>
          </w:pPr>
        </w:pPrChange>
      </w:pPr>
      <w:proofErr w:type="spellStart"/>
      <w:ins w:id="156" w:author="Andrei" w:date="2019-06-05T02:38:00Z">
        <w:r>
          <w:rPr>
            <w:rFonts w:ascii="Times New Roman" w:hAnsi="Times New Roman" w:cs="Times New Roman"/>
            <w:sz w:val="24"/>
            <w:szCs w:val="24"/>
            <w:lang w:val="en-US"/>
          </w:rPr>
          <w:t>Marcu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Ionuț</w:t>
        </w:r>
        <w:proofErr w:type="spellEnd"/>
        <w:r>
          <w:rPr>
            <w:rFonts w:ascii="Times New Roman" w:hAnsi="Times New Roman" w:cs="Times New Roman"/>
            <w:sz w:val="24"/>
            <w:szCs w:val="24"/>
            <w:lang w:val="en-US"/>
          </w:rPr>
          <w:t>. n.d. “</w:t>
        </w:r>
        <w:proofErr w:type="spellStart"/>
        <w:r w:rsidR="00163DF7">
          <w:rPr>
            <w:rFonts w:ascii="Times New Roman" w:hAnsi="Times New Roman" w:cs="Times New Roman"/>
            <w:sz w:val="24"/>
            <w:szCs w:val="24"/>
            <w:lang w:val="en-US"/>
          </w:rPr>
          <w:t>Comunsim</w:t>
        </w:r>
        <w:proofErr w:type="spellEnd"/>
        <w:r w:rsidR="00163DF7">
          <w:rPr>
            <w:rFonts w:ascii="Times New Roman" w:hAnsi="Times New Roman" w:cs="Times New Roman"/>
            <w:sz w:val="24"/>
            <w:szCs w:val="24"/>
            <w:lang w:val="en-US"/>
          </w:rPr>
          <w:t xml:space="preserve"> </w:t>
        </w:r>
        <w:proofErr w:type="spellStart"/>
        <w:r w:rsidR="00163DF7">
          <w:rPr>
            <w:rFonts w:ascii="Times New Roman" w:hAnsi="Times New Roman" w:cs="Times New Roman"/>
            <w:sz w:val="24"/>
            <w:szCs w:val="24"/>
            <w:lang w:val="en-US"/>
          </w:rPr>
          <w:t>şi</w:t>
        </w:r>
        <w:proofErr w:type="spellEnd"/>
        <w:r w:rsidR="00163DF7">
          <w:rPr>
            <w:rFonts w:ascii="Times New Roman" w:hAnsi="Times New Roman" w:cs="Times New Roman"/>
            <w:sz w:val="24"/>
            <w:szCs w:val="24"/>
            <w:lang w:val="en-US"/>
          </w:rPr>
          <w:t xml:space="preserve"> fascism, </w:t>
        </w:r>
        <w:proofErr w:type="spellStart"/>
        <w:r w:rsidR="00163DF7">
          <w:rPr>
            <w:rFonts w:ascii="Times New Roman" w:hAnsi="Times New Roman" w:cs="Times New Roman"/>
            <w:sz w:val="24"/>
            <w:szCs w:val="24"/>
            <w:lang w:val="en-US"/>
          </w:rPr>
          <w:t>experimentele</w:t>
        </w:r>
        <w:proofErr w:type="spellEnd"/>
        <w:r w:rsidR="00163DF7">
          <w:rPr>
            <w:rFonts w:ascii="Times New Roman" w:hAnsi="Times New Roman" w:cs="Times New Roman"/>
            <w:sz w:val="24"/>
            <w:szCs w:val="24"/>
            <w:lang w:val="en-US"/>
          </w:rPr>
          <w:t xml:space="preserve"> </w:t>
        </w:r>
        <w:proofErr w:type="spellStart"/>
        <w:r w:rsidR="00163DF7">
          <w:rPr>
            <w:rFonts w:ascii="Times New Roman" w:hAnsi="Times New Roman" w:cs="Times New Roman"/>
            <w:sz w:val="24"/>
            <w:szCs w:val="24"/>
            <w:lang w:val="en-US"/>
          </w:rPr>
          <w:t>totalitare</w:t>
        </w:r>
        <w:proofErr w:type="spellEnd"/>
        <w:r w:rsidR="00163DF7">
          <w:rPr>
            <w:rFonts w:ascii="Times New Roman" w:hAnsi="Times New Roman" w:cs="Times New Roman"/>
            <w:sz w:val="24"/>
            <w:szCs w:val="24"/>
            <w:lang w:val="en-US"/>
          </w:rPr>
          <w:t xml:space="preserve"> ale </w:t>
        </w:r>
        <w:proofErr w:type="spellStart"/>
        <w:r w:rsidR="00163DF7">
          <w:rPr>
            <w:rFonts w:ascii="Times New Roman" w:hAnsi="Times New Roman" w:cs="Times New Roman"/>
            <w:sz w:val="24"/>
            <w:szCs w:val="24"/>
            <w:lang w:val="en-US"/>
          </w:rPr>
          <w:t>secolului</w:t>
        </w:r>
        <w:proofErr w:type="spellEnd"/>
        <w:r w:rsidR="00163DF7">
          <w:rPr>
            <w:rFonts w:ascii="Times New Roman" w:hAnsi="Times New Roman" w:cs="Times New Roman"/>
            <w:sz w:val="24"/>
            <w:szCs w:val="24"/>
            <w:lang w:val="en-US"/>
          </w:rPr>
          <w:t xml:space="preserve"> XX”. </w:t>
        </w:r>
        <w:proofErr w:type="spellStart"/>
        <w:r w:rsidR="00163DF7">
          <w:rPr>
            <w:rFonts w:ascii="Times New Roman" w:hAnsi="Times New Roman" w:cs="Times New Roman"/>
            <w:sz w:val="24"/>
            <w:szCs w:val="24"/>
            <w:lang w:val="en-US"/>
          </w:rPr>
          <w:t>Accesat</w:t>
        </w:r>
        <w:proofErr w:type="spellEnd"/>
        <w:r w:rsidR="00163DF7">
          <w:rPr>
            <w:rFonts w:ascii="Times New Roman" w:hAnsi="Times New Roman" w:cs="Times New Roman"/>
            <w:sz w:val="24"/>
            <w:szCs w:val="24"/>
            <w:lang w:val="en-US"/>
          </w:rPr>
          <w:t xml:space="preserve"> pe </w:t>
        </w:r>
      </w:ins>
      <w:ins w:id="157" w:author="Andrei" w:date="2019-06-05T02:39:00Z">
        <w:r w:rsidR="00163DF7">
          <w:rPr>
            <w:rFonts w:ascii="Times New Roman" w:hAnsi="Times New Roman" w:cs="Times New Roman"/>
            <w:sz w:val="24"/>
            <w:szCs w:val="24"/>
            <w:lang w:val="en-US"/>
          </w:rPr>
          <w:t xml:space="preserve">5 </w:t>
        </w:r>
        <w:proofErr w:type="spellStart"/>
        <w:r w:rsidR="00163DF7">
          <w:rPr>
            <w:rFonts w:ascii="Times New Roman" w:hAnsi="Times New Roman" w:cs="Times New Roman"/>
            <w:sz w:val="24"/>
            <w:szCs w:val="24"/>
            <w:lang w:val="en-US"/>
          </w:rPr>
          <w:t>iunie</w:t>
        </w:r>
        <w:proofErr w:type="spellEnd"/>
        <w:r w:rsidR="00163DF7">
          <w:rPr>
            <w:rFonts w:ascii="Times New Roman" w:hAnsi="Times New Roman" w:cs="Times New Roman"/>
            <w:sz w:val="24"/>
            <w:szCs w:val="24"/>
            <w:lang w:val="en-US"/>
          </w:rPr>
          <w:t xml:space="preserve"> 2019</w:t>
        </w:r>
      </w:ins>
    </w:p>
    <w:p w14:paraId="7CF42FFD" w14:textId="3D959F82" w:rsidR="004801FB" w:rsidRPr="004801FB" w:rsidDel="00A37700" w:rsidRDefault="00163DF7" w:rsidP="00A37700">
      <w:pPr>
        <w:spacing w:line="360" w:lineRule="auto"/>
        <w:ind w:left="720"/>
        <w:jc w:val="both"/>
        <w:rPr>
          <w:del w:id="158" w:author="Andrei" w:date="2019-06-06T17:31:00Z"/>
          <w:rFonts w:ascii="Times New Roman" w:hAnsi="Times New Roman" w:cs="Times New Roman"/>
          <w:sz w:val="24"/>
          <w:szCs w:val="24"/>
          <w:lang w:val="en-US"/>
        </w:rPr>
        <w:pPrChange w:id="159" w:author="Andrei" w:date="2019-06-06T17:32:00Z">
          <w:pPr>
            <w:spacing w:line="360" w:lineRule="auto"/>
            <w:ind w:firstLine="720"/>
          </w:pPr>
        </w:pPrChange>
      </w:pPr>
      <w:ins w:id="160" w:author="Andrei" w:date="2019-06-05T02:39:00Z">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w:instrText>
        </w:r>
      </w:ins>
      <w:ins w:id="161" w:author="Andrei" w:date="2019-06-05T02:38:00Z">
        <w:r w:rsidRPr="004801FB">
          <w:rPr>
            <w:rFonts w:ascii="Times New Roman" w:hAnsi="Times New Roman" w:cs="Times New Roman"/>
            <w:sz w:val="24"/>
            <w:szCs w:val="24"/>
            <w:lang w:val="en-US"/>
          </w:rPr>
          <w:instrText>https://www.historia.ro/sectiune/general/articol/comunism-si-fascism-experimentele-</w:instrText>
        </w:r>
      </w:ins>
      <w:ins w:id="162" w:author="Andrei" w:date="2019-06-05T02:39:00Z">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ins>
      <w:ins w:id="163" w:author="Andrei" w:date="2019-06-05T02:38:00Z">
        <w:r w:rsidRPr="00BC4B8A">
          <w:rPr>
            <w:rStyle w:val="Hyperlink"/>
            <w:rFonts w:ascii="Times New Roman" w:hAnsi="Times New Roman" w:cs="Times New Roman"/>
            <w:sz w:val="24"/>
            <w:szCs w:val="24"/>
            <w:lang w:val="en-US"/>
          </w:rPr>
          <w:t>https://www.historia.ro/sectiune/general/articol/comunism-si-fascism-experimentele-</w:t>
        </w:r>
      </w:ins>
      <w:ins w:id="164" w:author="Andrei" w:date="2019-06-05T02:39:00Z">
        <w:r>
          <w:rPr>
            <w:rFonts w:ascii="Times New Roman" w:hAnsi="Times New Roman" w:cs="Times New Roman"/>
            <w:sz w:val="24"/>
            <w:szCs w:val="24"/>
            <w:lang w:val="en-US"/>
          </w:rPr>
          <w:fldChar w:fldCharType="end"/>
        </w:r>
      </w:ins>
      <w:ins w:id="165" w:author="Andrei" w:date="2019-06-05T02:38:00Z">
        <w:r w:rsidR="004801FB" w:rsidRPr="004801FB">
          <w:rPr>
            <w:rFonts w:ascii="Times New Roman" w:hAnsi="Times New Roman" w:cs="Times New Roman"/>
            <w:sz w:val="24"/>
            <w:szCs w:val="24"/>
            <w:lang w:val="en-US"/>
          </w:rPr>
          <w:t>totalitare-ale-secolului-xx</w:t>
        </w:r>
      </w:ins>
    </w:p>
    <w:p w14:paraId="11E47559" w14:textId="612D4050" w:rsidR="000C263A" w:rsidDel="00A37700" w:rsidRDefault="000C263A" w:rsidP="00A37700">
      <w:pPr>
        <w:tabs>
          <w:tab w:val="left" w:pos="6448"/>
        </w:tabs>
        <w:spacing w:line="360" w:lineRule="auto"/>
        <w:jc w:val="both"/>
        <w:rPr>
          <w:del w:id="166" w:author="Andrei" w:date="2019-06-06T17:31:00Z"/>
          <w:rFonts w:ascii="Times New Roman" w:hAnsi="Times New Roman" w:cs="Times New Roman"/>
          <w:sz w:val="24"/>
          <w:szCs w:val="24"/>
          <w:lang w:val="en-US"/>
        </w:rPr>
        <w:pPrChange w:id="167" w:author="Andrei" w:date="2019-06-06T17:32:00Z">
          <w:pPr>
            <w:spacing w:line="360" w:lineRule="auto"/>
            <w:ind w:left="720"/>
          </w:pPr>
        </w:pPrChange>
      </w:pPr>
    </w:p>
    <w:p w14:paraId="0476A496" w14:textId="77777777" w:rsidR="000C263A" w:rsidRDefault="000C263A" w:rsidP="00A37700">
      <w:pPr>
        <w:spacing w:line="360" w:lineRule="auto"/>
        <w:jc w:val="both"/>
        <w:pPrChange w:id="168" w:author="Andrei" w:date="2019-06-06T17:32:00Z">
          <w:pPr>
            <w:spacing w:line="360" w:lineRule="auto"/>
            <w:ind w:left="720"/>
          </w:pPr>
        </w:pPrChange>
      </w:pPr>
    </w:p>
    <w:sectPr w:rsidR="000C263A">
      <w:pgSz w:w="12240" w:h="15840"/>
      <w:pgMar w:top="1134" w:right="1134" w:bottom="1134" w:left="1418" w:header="0" w:footer="0" w:gutter="0"/>
      <w:cols w:space="708"/>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Unknown Author" w:date="2019-05-28T18:42:00Z" w:initials="">
    <w:p w14:paraId="5694CC62" w14:textId="77777777" w:rsidR="000C263A" w:rsidRDefault="007267F4">
      <w:r>
        <w:rPr>
          <w:sz w:val="20"/>
        </w:rPr>
        <w:t>Spune pe scurt pe ce se bazează.</w:t>
      </w:r>
    </w:p>
  </w:comment>
  <w:comment w:id="25" w:author="Unknown Author" w:date="2019-05-28T18:44:00Z" w:initials="">
    <w:p w14:paraId="2571A6CB" w14:textId="77777777" w:rsidR="000C263A" w:rsidRDefault="007267F4">
      <w:r>
        <w:rPr>
          <w:rFonts w:ascii="Calibri" w:hAnsi="Calibri"/>
          <w:sz w:val="20"/>
          <w:lang w:val="en-US"/>
        </w:rPr>
        <w:t xml:space="preserve">Nu </w:t>
      </w:r>
      <w:proofErr w:type="spellStart"/>
      <w:r>
        <w:rPr>
          <w:rFonts w:ascii="Calibri" w:hAnsi="Calibri"/>
          <w:sz w:val="20"/>
          <w:lang w:val="en-US"/>
        </w:rPr>
        <w:t>toate</w:t>
      </w:r>
      <w:proofErr w:type="spellEnd"/>
      <w:r>
        <w:rPr>
          <w:rFonts w:ascii="Calibri" w:hAnsi="Calibri"/>
          <w:sz w:val="20"/>
          <w:lang w:val="en-US"/>
        </w:rPr>
        <w:t xml:space="preserve"> </w:t>
      </w:r>
      <w:proofErr w:type="spellStart"/>
      <w:r>
        <w:rPr>
          <w:rFonts w:ascii="Calibri" w:hAnsi="Calibri"/>
          <w:sz w:val="20"/>
          <w:lang w:val="en-US"/>
        </w:rPr>
        <w:t>puterile</w:t>
      </w:r>
      <w:proofErr w:type="spellEnd"/>
      <w:r>
        <w:rPr>
          <w:rFonts w:ascii="Calibri" w:hAnsi="Calibri"/>
          <w:sz w:val="20"/>
          <w:lang w:val="en-US"/>
        </w:rPr>
        <w:t xml:space="preserve">. Tu </w:t>
      </w:r>
      <w:proofErr w:type="spellStart"/>
      <w:r>
        <w:rPr>
          <w:rFonts w:ascii="Calibri" w:hAnsi="Calibri"/>
          <w:sz w:val="20"/>
          <w:lang w:val="en-US"/>
        </w:rPr>
        <w:t>te</w:t>
      </w:r>
      <w:proofErr w:type="spellEnd"/>
      <w:r>
        <w:rPr>
          <w:rFonts w:ascii="Calibri" w:hAnsi="Calibri"/>
          <w:sz w:val="20"/>
          <w:lang w:val="en-US"/>
        </w:rPr>
        <w:t xml:space="preserve"> </w:t>
      </w:r>
      <w:proofErr w:type="spellStart"/>
      <w:r>
        <w:rPr>
          <w:rFonts w:ascii="Calibri" w:hAnsi="Calibri"/>
          <w:sz w:val="20"/>
          <w:lang w:val="en-US"/>
        </w:rPr>
        <w:t>referi</w:t>
      </w:r>
      <w:proofErr w:type="spellEnd"/>
      <w:r>
        <w:rPr>
          <w:rFonts w:ascii="Calibri" w:hAnsi="Calibri"/>
          <w:sz w:val="20"/>
          <w:lang w:val="en-US"/>
        </w:rPr>
        <w:t xml:space="preserve"> la </w:t>
      </w:r>
      <w:proofErr w:type="spellStart"/>
      <w:r>
        <w:rPr>
          <w:rFonts w:ascii="Calibri" w:hAnsi="Calibri"/>
          <w:sz w:val="20"/>
          <w:lang w:val="en-US"/>
        </w:rPr>
        <w:t>monarhia</w:t>
      </w:r>
      <w:proofErr w:type="spellEnd"/>
      <w:r>
        <w:rPr>
          <w:rFonts w:ascii="Calibri" w:hAnsi="Calibri"/>
          <w:sz w:val="20"/>
          <w:lang w:val="en-US"/>
        </w:rPr>
        <w:t xml:space="preserve"> </w:t>
      </w:r>
      <w:proofErr w:type="spellStart"/>
      <w:r>
        <w:rPr>
          <w:rFonts w:ascii="Calibri" w:hAnsi="Calibri"/>
          <w:sz w:val="20"/>
          <w:lang w:val="en-US"/>
        </w:rPr>
        <w:t>constituțuinală</w:t>
      </w:r>
      <w:proofErr w:type="spellEnd"/>
      <w:r>
        <w:rPr>
          <w:rFonts w:ascii="Calibri" w:hAnsi="Calibri"/>
          <w:sz w:val="20"/>
          <w:lang w:val="en-US"/>
        </w:rPr>
        <w:t>.</w:t>
      </w:r>
    </w:p>
  </w:comment>
  <w:comment w:id="26" w:author="Andrei" w:date="2019-06-05T01:09:00Z" w:initials="A">
    <w:p w14:paraId="7C5E6D16" w14:textId="77777777" w:rsidR="00D84735" w:rsidRDefault="00D84735">
      <w:pPr>
        <w:pStyle w:val="CommentText"/>
      </w:pPr>
      <w:r>
        <w:rPr>
          <w:rStyle w:val="CommentReference"/>
        </w:rPr>
        <w:annotationRef/>
      </w:r>
      <w:r>
        <w:t xml:space="preserve">In </w:t>
      </w:r>
      <w:proofErr w:type="spellStart"/>
      <w:r>
        <w:t>Raspunsul</w:t>
      </w:r>
      <w:proofErr w:type="spellEnd"/>
      <w:r>
        <w:t xml:space="preserve"> la contraargument am </w:t>
      </w:r>
      <w:proofErr w:type="spellStart"/>
      <w:r>
        <w:t>mentionat</w:t>
      </w:r>
      <w:proofErr w:type="spellEnd"/>
      <w:r>
        <w:t xml:space="preserve"> acest lucru</w:t>
      </w:r>
    </w:p>
    <w:p w14:paraId="407533C3" w14:textId="05327926" w:rsidR="00D84735" w:rsidRDefault="00D84735">
      <w:pPr>
        <w:pStyle w:val="CommentText"/>
      </w:pPr>
    </w:p>
  </w:comment>
  <w:comment w:id="35" w:author="Unknown Author" w:date="2019-05-28T18:47:00Z" w:initials="">
    <w:p w14:paraId="14186F66" w14:textId="77777777" w:rsidR="000C263A" w:rsidRDefault="007267F4">
      <w:r>
        <w:rPr>
          <w:rFonts w:ascii="Calibri" w:hAnsi="Calibri"/>
          <w:sz w:val="20"/>
          <w:lang w:val="en-US"/>
        </w:rPr>
        <w:t xml:space="preserve">Cred </w:t>
      </w:r>
      <w:proofErr w:type="spellStart"/>
      <w:r>
        <w:rPr>
          <w:rFonts w:ascii="Calibri" w:hAnsi="Calibri"/>
          <w:sz w:val="20"/>
          <w:lang w:val="en-US"/>
        </w:rPr>
        <w:t>că</w:t>
      </w:r>
      <w:proofErr w:type="spellEnd"/>
      <w:r>
        <w:rPr>
          <w:rFonts w:ascii="Calibri" w:hAnsi="Calibri"/>
          <w:sz w:val="20"/>
          <w:lang w:val="en-US"/>
        </w:rPr>
        <w:t xml:space="preserve"> </w:t>
      </w:r>
      <w:proofErr w:type="spellStart"/>
      <w:r>
        <w:rPr>
          <w:rFonts w:ascii="Calibri" w:hAnsi="Calibri"/>
          <w:sz w:val="20"/>
          <w:lang w:val="en-US"/>
        </w:rPr>
        <w:t>poți</w:t>
      </w:r>
      <w:proofErr w:type="spellEnd"/>
      <w:r>
        <w:rPr>
          <w:rFonts w:ascii="Calibri" w:hAnsi="Calibri"/>
          <w:sz w:val="20"/>
          <w:lang w:val="en-US"/>
        </w:rPr>
        <w:t xml:space="preserve"> </w:t>
      </w:r>
      <w:proofErr w:type="spellStart"/>
      <w:r>
        <w:rPr>
          <w:rFonts w:ascii="Calibri" w:hAnsi="Calibri"/>
          <w:sz w:val="20"/>
          <w:lang w:val="en-US"/>
        </w:rPr>
        <w:t>vorbi</w:t>
      </w:r>
      <w:proofErr w:type="spellEnd"/>
      <w:r>
        <w:rPr>
          <w:rFonts w:ascii="Calibri" w:hAnsi="Calibri"/>
          <w:sz w:val="20"/>
          <w:lang w:val="en-US"/>
        </w:rPr>
        <w:t xml:space="preserve"> </w:t>
      </w:r>
      <w:proofErr w:type="spellStart"/>
      <w:r>
        <w:rPr>
          <w:rFonts w:ascii="Calibri" w:hAnsi="Calibri"/>
          <w:sz w:val="20"/>
          <w:lang w:val="en-US"/>
        </w:rPr>
        <w:t>despre</w:t>
      </w:r>
      <w:proofErr w:type="spellEnd"/>
      <w:r>
        <w:rPr>
          <w:rFonts w:ascii="Calibri" w:hAnsi="Calibri"/>
          <w:sz w:val="20"/>
          <w:lang w:val="en-US"/>
        </w:rPr>
        <w:t xml:space="preserve"> </w:t>
      </w:r>
      <w:proofErr w:type="spellStart"/>
      <w:r>
        <w:rPr>
          <w:rFonts w:ascii="Calibri" w:hAnsi="Calibri"/>
          <w:sz w:val="20"/>
          <w:lang w:val="en-US"/>
        </w:rPr>
        <w:t>educația</w:t>
      </w:r>
      <w:proofErr w:type="spellEnd"/>
      <w:r>
        <w:rPr>
          <w:rFonts w:ascii="Calibri" w:hAnsi="Calibri"/>
          <w:sz w:val="20"/>
          <w:lang w:val="en-US"/>
        </w:rPr>
        <w:t xml:space="preserve"> </w:t>
      </w:r>
      <w:proofErr w:type="spellStart"/>
      <w:r>
        <w:rPr>
          <w:rFonts w:ascii="Calibri" w:hAnsi="Calibri"/>
          <w:sz w:val="20"/>
          <w:lang w:val="en-US"/>
        </w:rPr>
        <w:t>în</w:t>
      </w:r>
      <w:proofErr w:type="spellEnd"/>
      <w:r>
        <w:rPr>
          <w:rFonts w:ascii="Calibri" w:hAnsi="Calibri"/>
          <w:sz w:val="20"/>
          <w:lang w:val="en-US"/>
        </w:rPr>
        <w:t xml:space="preserve"> </w:t>
      </w:r>
      <w:proofErr w:type="spellStart"/>
      <w:r>
        <w:rPr>
          <w:rFonts w:ascii="Calibri" w:hAnsi="Calibri"/>
          <w:sz w:val="20"/>
          <w:lang w:val="en-US"/>
        </w:rPr>
        <w:t>spiritul</w:t>
      </w:r>
      <w:proofErr w:type="spellEnd"/>
      <w:r>
        <w:rPr>
          <w:rFonts w:ascii="Calibri" w:hAnsi="Calibri"/>
          <w:sz w:val="20"/>
          <w:lang w:val="en-US"/>
        </w:rPr>
        <w:t xml:space="preserve"> </w:t>
      </w:r>
      <w:proofErr w:type="spellStart"/>
      <w:r>
        <w:rPr>
          <w:rFonts w:ascii="Calibri" w:hAnsi="Calibri"/>
          <w:sz w:val="20"/>
          <w:lang w:val="en-US"/>
        </w:rPr>
        <w:t>valorilor</w:t>
      </w:r>
      <w:proofErr w:type="spellEnd"/>
      <w:r>
        <w:rPr>
          <w:rFonts w:ascii="Calibri" w:hAnsi="Calibri"/>
          <w:sz w:val="20"/>
          <w:lang w:val="en-US"/>
        </w:rPr>
        <w:t xml:space="preserve"> </w:t>
      </w:r>
      <w:proofErr w:type="spellStart"/>
      <w:r>
        <w:rPr>
          <w:rFonts w:ascii="Calibri" w:hAnsi="Calibri"/>
          <w:sz w:val="20"/>
          <w:lang w:val="en-US"/>
        </w:rPr>
        <w:t>democratice</w:t>
      </w:r>
      <w:proofErr w:type="spellEnd"/>
      <w:r>
        <w:rPr>
          <w:rFonts w:ascii="Calibri" w:hAnsi="Calibri"/>
          <w:sz w:val="20"/>
          <w:lang w:val="en-US"/>
        </w:rPr>
        <w:t>.</w:t>
      </w:r>
    </w:p>
  </w:comment>
  <w:comment w:id="37" w:author="Unknown Author" w:date="2019-05-28T18:46:00Z" w:initials="">
    <w:p w14:paraId="087651A2" w14:textId="77777777" w:rsidR="000C263A" w:rsidRDefault="007267F4">
      <w:r>
        <w:rPr>
          <w:rFonts w:ascii="Calibri" w:hAnsi="Calibri"/>
          <w:sz w:val="20"/>
          <w:lang w:val="en-US"/>
        </w:rPr>
        <w:t xml:space="preserve">Nu </w:t>
      </w:r>
      <w:proofErr w:type="spellStart"/>
      <w:r>
        <w:rPr>
          <w:rFonts w:ascii="Calibri" w:hAnsi="Calibri"/>
          <w:sz w:val="20"/>
          <w:lang w:val="en-US"/>
        </w:rPr>
        <w:t>este</w:t>
      </w:r>
      <w:proofErr w:type="spellEnd"/>
      <w:r>
        <w:rPr>
          <w:rFonts w:ascii="Calibri" w:hAnsi="Calibri"/>
          <w:sz w:val="20"/>
          <w:lang w:val="en-US"/>
        </w:rPr>
        <w:t xml:space="preserve"> </w:t>
      </w:r>
      <w:proofErr w:type="spellStart"/>
      <w:r>
        <w:rPr>
          <w:rFonts w:ascii="Calibri" w:hAnsi="Calibri"/>
          <w:sz w:val="20"/>
          <w:lang w:val="en-US"/>
        </w:rPr>
        <w:t>clar</w:t>
      </w:r>
      <w:proofErr w:type="spellEnd"/>
      <w:r>
        <w:rPr>
          <w:rFonts w:ascii="Calibri" w:hAnsi="Calibri"/>
          <w:sz w:val="20"/>
          <w:lang w:val="en-US"/>
        </w:rPr>
        <w:t xml:space="preserve"> de </w:t>
      </w:r>
      <w:proofErr w:type="spellStart"/>
      <w:r>
        <w:rPr>
          <w:rFonts w:ascii="Calibri" w:hAnsi="Calibri"/>
          <w:sz w:val="20"/>
          <w:lang w:val="en-US"/>
        </w:rPr>
        <w:t>ce</w:t>
      </w:r>
      <w:proofErr w:type="spellEnd"/>
      <w:r>
        <w:rPr>
          <w:rFonts w:ascii="Calibri" w:hAnsi="Calibri"/>
          <w:sz w:val="20"/>
          <w:lang w:val="en-US"/>
        </w:rPr>
        <w:t xml:space="preserve">. </w:t>
      </w:r>
      <w:proofErr w:type="spellStart"/>
      <w:r>
        <w:rPr>
          <w:rFonts w:ascii="Calibri" w:hAnsi="Calibri"/>
          <w:sz w:val="20"/>
          <w:lang w:val="en-US"/>
        </w:rPr>
        <w:t>Trebuie</w:t>
      </w:r>
      <w:proofErr w:type="spellEnd"/>
      <w:r>
        <w:rPr>
          <w:rFonts w:ascii="Calibri" w:hAnsi="Calibri"/>
          <w:sz w:val="20"/>
          <w:lang w:val="en-US"/>
        </w:rPr>
        <w:t xml:space="preserve"> să </w:t>
      </w:r>
      <w:proofErr w:type="spellStart"/>
      <w:r>
        <w:rPr>
          <w:rFonts w:ascii="Calibri" w:hAnsi="Calibri"/>
          <w:sz w:val="20"/>
          <w:lang w:val="en-US"/>
        </w:rPr>
        <w:t>elaborezi</w:t>
      </w:r>
      <w:proofErr w:type="spellEnd"/>
      <w:r>
        <w:rPr>
          <w:rFonts w:ascii="Calibri" w:hAnsi="Calibri"/>
          <w:sz w:val="20"/>
          <w:lang w:val="en-US"/>
        </w:rPr>
        <w:t>.</w:t>
      </w:r>
    </w:p>
  </w:comment>
  <w:comment w:id="118" w:author="Unknown Author" w:date="2019-05-28T18:48:00Z" w:initials="">
    <w:p w14:paraId="3E266275" w14:textId="77777777" w:rsidR="000C263A" w:rsidRDefault="007267F4">
      <w:proofErr w:type="spellStart"/>
      <w:r>
        <w:rPr>
          <w:rFonts w:ascii="Calibri" w:hAnsi="Calibri"/>
          <w:sz w:val="20"/>
          <w:lang w:val="en-US"/>
        </w:rPr>
        <w:t>Poți</w:t>
      </w:r>
      <w:proofErr w:type="spellEnd"/>
      <w:r>
        <w:rPr>
          <w:rFonts w:ascii="Calibri" w:hAnsi="Calibri"/>
          <w:sz w:val="20"/>
          <w:lang w:val="en-US"/>
        </w:rPr>
        <w:t xml:space="preserve"> </w:t>
      </w:r>
      <w:proofErr w:type="spellStart"/>
      <w:r>
        <w:rPr>
          <w:rFonts w:ascii="Calibri" w:hAnsi="Calibri"/>
          <w:sz w:val="20"/>
          <w:lang w:val="en-US"/>
        </w:rPr>
        <w:t>accentua</w:t>
      </w:r>
      <w:proofErr w:type="spellEnd"/>
      <w:r>
        <w:rPr>
          <w:rFonts w:ascii="Calibri" w:hAnsi="Calibri"/>
          <w:sz w:val="20"/>
          <w:lang w:val="en-US"/>
        </w:rPr>
        <w:t xml:space="preserve"> </w:t>
      </w:r>
      <w:proofErr w:type="spellStart"/>
      <w:r>
        <w:rPr>
          <w:rFonts w:ascii="Calibri" w:hAnsi="Calibri"/>
          <w:sz w:val="20"/>
          <w:lang w:val="en-US"/>
        </w:rPr>
        <w:t>faptul</w:t>
      </w:r>
      <w:proofErr w:type="spellEnd"/>
      <w:r>
        <w:rPr>
          <w:rFonts w:ascii="Calibri" w:hAnsi="Calibri"/>
          <w:sz w:val="20"/>
          <w:lang w:val="en-US"/>
        </w:rPr>
        <w:t xml:space="preserve"> </w:t>
      </w:r>
      <w:proofErr w:type="spellStart"/>
      <w:r>
        <w:rPr>
          <w:rFonts w:ascii="Calibri" w:hAnsi="Calibri"/>
          <w:sz w:val="20"/>
          <w:lang w:val="en-US"/>
        </w:rPr>
        <w:t>că</w:t>
      </w:r>
      <w:proofErr w:type="spellEnd"/>
      <w:r>
        <w:rPr>
          <w:rFonts w:ascii="Calibri" w:hAnsi="Calibri"/>
          <w:sz w:val="20"/>
          <w:lang w:val="en-US"/>
        </w:rPr>
        <w:t xml:space="preserve"> </w:t>
      </w:r>
      <w:proofErr w:type="spellStart"/>
      <w:r>
        <w:rPr>
          <w:rFonts w:ascii="Calibri" w:hAnsi="Calibri"/>
          <w:sz w:val="20"/>
          <w:lang w:val="en-US"/>
        </w:rPr>
        <w:t>tirania</w:t>
      </w:r>
      <w:proofErr w:type="spellEnd"/>
      <w:r>
        <w:rPr>
          <w:rFonts w:ascii="Calibri" w:hAnsi="Calibri"/>
          <w:sz w:val="20"/>
          <w:lang w:val="en-US"/>
        </w:rPr>
        <w:t xml:space="preserve"> nu </w:t>
      </w:r>
      <w:proofErr w:type="spellStart"/>
      <w:r>
        <w:rPr>
          <w:rFonts w:ascii="Calibri" w:hAnsi="Calibri"/>
          <w:sz w:val="20"/>
          <w:lang w:val="en-US"/>
        </w:rPr>
        <w:t>este</w:t>
      </w:r>
      <w:proofErr w:type="spellEnd"/>
      <w:r>
        <w:rPr>
          <w:rFonts w:ascii="Calibri" w:hAnsi="Calibri"/>
          <w:sz w:val="20"/>
          <w:lang w:val="en-US"/>
        </w:rPr>
        <w:t xml:space="preserve"> </w:t>
      </w:r>
      <w:proofErr w:type="spellStart"/>
      <w:r>
        <w:rPr>
          <w:rFonts w:ascii="Calibri" w:hAnsi="Calibri"/>
          <w:sz w:val="20"/>
          <w:lang w:val="en-US"/>
        </w:rPr>
        <w:t>neapărat</w:t>
      </w:r>
      <w:proofErr w:type="spellEnd"/>
      <w:r>
        <w:rPr>
          <w:rFonts w:ascii="Calibri" w:hAnsi="Calibri"/>
          <w:sz w:val="20"/>
          <w:lang w:val="en-US"/>
        </w:rPr>
        <w:t xml:space="preserve"> </w:t>
      </w:r>
      <w:proofErr w:type="spellStart"/>
      <w:r>
        <w:rPr>
          <w:rFonts w:ascii="Calibri" w:hAnsi="Calibri"/>
          <w:sz w:val="20"/>
          <w:lang w:val="en-US"/>
        </w:rPr>
        <w:t>favorizată</w:t>
      </w:r>
      <w:proofErr w:type="spellEnd"/>
      <w:r>
        <w:rPr>
          <w:rFonts w:ascii="Calibri" w:hAnsi="Calibri"/>
          <w:sz w:val="20"/>
          <w:lang w:val="en-US"/>
        </w:rPr>
        <w:t xml:space="preserve"> de </w:t>
      </w:r>
      <w:proofErr w:type="spellStart"/>
      <w:r>
        <w:rPr>
          <w:rFonts w:ascii="Calibri" w:hAnsi="Calibri"/>
          <w:sz w:val="20"/>
          <w:lang w:val="en-US"/>
        </w:rPr>
        <w:t>monarhie</w:t>
      </w:r>
      <w:proofErr w:type="spellEnd"/>
      <w:r>
        <w:rPr>
          <w:rFonts w:ascii="Calibri" w:hAnsi="Calibri"/>
          <w:sz w:val="20"/>
          <w:lang w:val="en-US"/>
        </w:rPr>
        <w:t xml:space="preserve">. </w:t>
      </w:r>
      <w:proofErr w:type="spellStart"/>
      <w:r>
        <w:rPr>
          <w:rFonts w:ascii="Calibri" w:hAnsi="Calibri"/>
          <w:sz w:val="20"/>
          <w:lang w:val="en-US"/>
        </w:rPr>
        <w:t>Vezi</w:t>
      </w:r>
      <w:proofErr w:type="spellEnd"/>
      <w:r>
        <w:rPr>
          <w:rFonts w:ascii="Calibri" w:hAnsi="Calibri"/>
          <w:sz w:val="20"/>
          <w:lang w:val="en-US"/>
        </w:rPr>
        <w:t xml:space="preserve"> </w:t>
      </w:r>
      <w:proofErr w:type="spellStart"/>
      <w:r>
        <w:rPr>
          <w:rFonts w:ascii="Calibri" w:hAnsi="Calibri"/>
          <w:sz w:val="20"/>
          <w:lang w:val="en-US"/>
        </w:rPr>
        <w:t>exemplul</w:t>
      </w:r>
      <w:proofErr w:type="spellEnd"/>
      <w:r>
        <w:rPr>
          <w:rFonts w:ascii="Calibri" w:hAnsi="Calibri"/>
          <w:sz w:val="20"/>
          <w:lang w:val="en-US"/>
        </w:rPr>
        <w:t xml:space="preserve"> </w:t>
      </w:r>
      <w:proofErr w:type="spellStart"/>
      <w:r>
        <w:rPr>
          <w:rFonts w:ascii="Calibri" w:hAnsi="Calibri"/>
          <w:sz w:val="20"/>
          <w:lang w:val="en-US"/>
        </w:rPr>
        <w:t>diferitelor</w:t>
      </w:r>
      <w:proofErr w:type="spellEnd"/>
      <w:r>
        <w:rPr>
          <w:rFonts w:ascii="Calibri" w:hAnsi="Calibri"/>
          <w:sz w:val="20"/>
          <w:lang w:val="en-US"/>
        </w:rPr>
        <w:t xml:space="preserve"> </w:t>
      </w:r>
      <w:proofErr w:type="spellStart"/>
      <w:r>
        <w:rPr>
          <w:rFonts w:ascii="Calibri" w:hAnsi="Calibri"/>
          <w:sz w:val="20"/>
          <w:lang w:val="en-US"/>
        </w:rPr>
        <w:t>republici</w:t>
      </w:r>
      <w:proofErr w:type="spellEnd"/>
      <w:r>
        <w:rPr>
          <w:rFonts w:ascii="Calibri" w:hAnsi="Calibri"/>
          <w:sz w:val="20"/>
          <w:lang w:val="en-US"/>
        </w:rPr>
        <w:t xml:space="preserve"> al </w:t>
      </w:r>
      <w:proofErr w:type="spellStart"/>
      <w:r>
        <w:rPr>
          <w:rFonts w:ascii="Calibri" w:hAnsi="Calibri"/>
          <w:sz w:val="20"/>
          <w:lang w:val="en-US"/>
        </w:rPr>
        <w:t>căror</w:t>
      </w:r>
      <w:proofErr w:type="spellEnd"/>
      <w:r>
        <w:rPr>
          <w:rFonts w:ascii="Calibri" w:hAnsi="Calibri"/>
          <w:sz w:val="20"/>
          <w:lang w:val="en-US"/>
        </w:rPr>
        <w:t xml:space="preserve"> </w:t>
      </w:r>
      <w:proofErr w:type="spellStart"/>
      <w:r>
        <w:rPr>
          <w:rFonts w:ascii="Calibri" w:hAnsi="Calibri"/>
          <w:sz w:val="20"/>
          <w:lang w:val="en-US"/>
        </w:rPr>
        <w:t>sistem</w:t>
      </w:r>
      <w:proofErr w:type="spellEnd"/>
      <w:r>
        <w:rPr>
          <w:rFonts w:ascii="Calibri" w:hAnsi="Calibri"/>
          <w:sz w:val="20"/>
          <w:lang w:val="en-US"/>
        </w:rPr>
        <w:t xml:space="preserve"> politic a </w:t>
      </w:r>
      <w:proofErr w:type="spellStart"/>
      <w:r>
        <w:rPr>
          <w:rFonts w:ascii="Calibri" w:hAnsi="Calibri"/>
          <w:sz w:val="20"/>
          <w:lang w:val="en-US"/>
        </w:rPr>
        <w:t>degenerat</w:t>
      </w:r>
      <w:proofErr w:type="spellEnd"/>
      <w:r>
        <w:rPr>
          <w:rFonts w:ascii="Calibri" w:hAnsi="Calibri"/>
          <w:sz w:val="20"/>
          <w:lang w:val="en-US"/>
        </w:rPr>
        <w:t xml:space="preserve"> </w:t>
      </w:r>
      <w:proofErr w:type="spellStart"/>
      <w:r>
        <w:rPr>
          <w:rFonts w:ascii="Calibri" w:hAnsi="Calibri"/>
          <w:sz w:val="20"/>
          <w:lang w:val="en-US"/>
        </w:rPr>
        <w:t>într-unul</w:t>
      </w:r>
      <w:proofErr w:type="spellEnd"/>
      <w:r>
        <w:rPr>
          <w:rFonts w:ascii="Calibri" w:hAnsi="Calibri"/>
          <w:sz w:val="20"/>
          <w:lang w:val="en-US"/>
        </w:rPr>
        <w:t xml:space="preserve"> </w:t>
      </w:r>
      <w:proofErr w:type="spellStart"/>
      <w:r>
        <w:rPr>
          <w:rFonts w:ascii="Calibri" w:hAnsi="Calibri"/>
          <w:sz w:val="20"/>
          <w:lang w:val="en-US"/>
        </w:rPr>
        <w:t>autoritar</w:t>
      </w:r>
      <w:proofErr w:type="spellEnd"/>
      <w:r>
        <w:rPr>
          <w:rFonts w:ascii="Calibri" w:hAnsi="Calibri"/>
          <w:sz w:val="20"/>
          <w:lang w:val="en-US"/>
        </w:rPr>
        <w:t>.</w:t>
      </w:r>
    </w:p>
  </w:comment>
  <w:comment w:id="119" w:author="Andrei" w:date="2019-06-05T02:01:00Z" w:initials="A">
    <w:p w14:paraId="127EF535" w14:textId="77777777" w:rsidR="00FB2352" w:rsidRDefault="00FB2352">
      <w:pPr>
        <w:pStyle w:val="CommentText"/>
        <w:rPr>
          <w:lang w:val="en-US"/>
        </w:rPr>
      </w:pPr>
      <w:r>
        <w:rPr>
          <w:rStyle w:val="CommentReference"/>
        </w:rPr>
        <w:annotationRef/>
      </w:r>
      <w:r>
        <w:t>In concluzie nu trebuie doar recapitulat ce argumente, respectiv contraargumente am avut</w:t>
      </w:r>
      <w:r>
        <w:rPr>
          <w:lang w:val="en-US"/>
        </w:rPr>
        <w:t>?</w:t>
      </w:r>
      <w:r w:rsidR="004801FB">
        <w:rPr>
          <w:lang w:val="en-US"/>
        </w:rPr>
        <w:t xml:space="preserve"> Ca </w:t>
      </w:r>
      <w:proofErr w:type="spellStart"/>
      <w:r w:rsidR="004801FB">
        <w:rPr>
          <w:lang w:val="en-US"/>
        </w:rPr>
        <w:t>urmare</w:t>
      </w:r>
      <w:proofErr w:type="spellEnd"/>
      <w:r w:rsidR="004801FB">
        <w:rPr>
          <w:lang w:val="en-US"/>
        </w:rPr>
        <w:t xml:space="preserve">, am </w:t>
      </w:r>
      <w:proofErr w:type="spellStart"/>
      <w:r w:rsidR="004801FB">
        <w:rPr>
          <w:lang w:val="en-US"/>
        </w:rPr>
        <w:t>adaugat</w:t>
      </w:r>
      <w:proofErr w:type="spellEnd"/>
      <w:r w:rsidR="004801FB">
        <w:rPr>
          <w:lang w:val="en-US"/>
        </w:rPr>
        <w:t xml:space="preserve"> in </w:t>
      </w:r>
      <w:proofErr w:type="spellStart"/>
      <w:r w:rsidR="004801FB">
        <w:rPr>
          <w:lang w:val="en-US"/>
        </w:rPr>
        <w:t>raspunsul</w:t>
      </w:r>
      <w:proofErr w:type="spellEnd"/>
      <w:r w:rsidR="004801FB">
        <w:rPr>
          <w:lang w:val="en-US"/>
        </w:rPr>
        <w:t xml:space="preserve"> la </w:t>
      </w:r>
      <w:proofErr w:type="spellStart"/>
      <w:r w:rsidR="004801FB">
        <w:rPr>
          <w:lang w:val="en-US"/>
        </w:rPr>
        <w:t>contraargument</w:t>
      </w:r>
      <w:proofErr w:type="spellEnd"/>
      <w:r w:rsidR="004801FB">
        <w:rPr>
          <w:lang w:val="en-US"/>
        </w:rPr>
        <w:t xml:space="preserve"> </w:t>
      </w:r>
      <w:proofErr w:type="spellStart"/>
      <w:r w:rsidR="004801FB">
        <w:rPr>
          <w:lang w:val="en-US"/>
        </w:rPr>
        <w:t>acest</w:t>
      </w:r>
      <w:proofErr w:type="spellEnd"/>
      <w:r w:rsidR="004801FB">
        <w:rPr>
          <w:lang w:val="en-US"/>
        </w:rPr>
        <w:t xml:space="preserve"> </w:t>
      </w:r>
      <w:proofErr w:type="spellStart"/>
      <w:r w:rsidR="004801FB">
        <w:rPr>
          <w:lang w:val="en-US"/>
        </w:rPr>
        <w:t>lucru</w:t>
      </w:r>
      <w:proofErr w:type="spellEnd"/>
    </w:p>
    <w:p w14:paraId="155BA7F5" w14:textId="60AE1C42" w:rsidR="004801FB" w:rsidRPr="00FB2352" w:rsidRDefault="004801FB">
      <w:pPr>
        <w:pStyle w:val="CommentText"/>
        <w:rPr>
          <w:lang w:val="en-US"/>
        </w:rPr>
      </w:pPr>
    </w:p>
  </w:comment>
  <w:comment w:id="120" w:author="Andrei" w:date="2019-06-05T02:28:00Z" w:initials="A">
    <w:p w14:paraId="2B91B4F1" w14:textId="0FD74E5B" w:rsidR="004801FB" w:rsidRDefault="004801F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4CC62" w15:done="1"/>
  <w15:commentEx w15:paraId="2571A6CB" w15:done="1"/>
  <w15:commentEx w15:paraId="407533C3" w15:paraIdParent="2571A6CB" w15:done="1"/>
  <w15:commentEx w15:paraId="14186F66" w15:done="1"/>
  <w15:commentEx w15:paraId="087651A2" w15:done="1"/>
  <w15:commentEx w15:paraId="3E266275" w15:done="1"/>
  <w15:commentEx w15:paraId="155BA7F5" w15:paraIdParent="3E266275" w15:done="1"/>
  <w15:commentEx w15:paraId="2B91B4F1" w15:paraIdParent="3E26627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4CC62" w16cid:durableId="20A187AD"/>
  <w16cid:commentId w16cid:paraId="2571A6CB" w16cid:durableId="20A187AE"/>
  <w16cid:commentId w16cid:paraId="407533C3" w16cid:durableId="20A194C4"/>
  <w16cid:commentId w16cid:paraId="14186F66" w16cid:durableId="20A187AF"/>
  <w16cid:commentId w16cid:paraId="087651A2" w16cid:durableId="20A187B0"/>
  <w16cid:commentId w16cid:paraId="3E266275" w16cid:durableId="20A187B1"/>
  <w16cid:commentId w16cid:paraId="155BA7F5" w16cid:durableId="20A1A10B"/>
  <w16cid:commentId w16cid:paraId="2B91B4F1" w16cid:durableId="20A1A7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A60D1"/>
    <w:multiLevelType w:val="multilevel"/>
    <w:tmpl w:val="F0EC32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85E22EB"/>
    <w:multiLevelType w:val="multilevel"/>
    <w:tmpl w:val="7AD6DE80"/>
    <w:lvl w:ilvl="0">
      <w:start w:val="1"/>
      <w:numFmt w:val="decimal"/>
      <w:lvlText w:val="%1."/>
      <w:lvlJc w:val="left"/>
      <w:pPr>
        <w:ind w:left="78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
    <w15:presenceInfo w15:providerId="None" w15:userId="Andr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3A"/>
    <w:rsid w:val="000B1876"/>
    <w:rsid w:val="000C263A"/>
    <w:rsid w:val="00163DF7"/>
    <w:rsid w:val="00206AFC"/>
    <w:rsid w:val="00305745"/>
    <w:rsid w:val="004801FB"/>
    <w:rsid w:val="004E03A0"/>
    <w:rsid w:val="00532931"/>
    <w:rsid w:val="007267F4"/>
    <w:rsid w:val="00880528"/>
    <w:rsid w:val="008F1E20"/>
    <w:rsid w:val="00A37700"/>
    <w:rsid w:val="00CD0B91"/>
    <w:rsid w:val="00D84735"/>
    <w:rsid w:val="00F61B70"/>
    <w:rsid w:val="00FB23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830F"/>
  <w15:docId w15:val="{69E37823-5CEF-4F83-A72B-F62A5388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ro-RO"/>
    </w:rPr>
  </w:style>
  <w:style w:type="paragraph" w:styleId="Heading1">
    <w:name w:val="heading 1"/>
    <w:basedOn w:val="Normal"/>
    <w:next w:val="Normal"/>
    <w:link w:val="Heading1Char"/>
    <w:uiPriority w:val="9"/>
    <w:qFormat/>
    <w:rsid w:val="00671E9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136E5"/>
    <w:rPr>
      <w:color w:val="0563C1" w:themeColor="hyperlink"/>
      <w:u w:val="single"/>
    </w:rPr>
  </w:style>
  <w:style w:type="character" w:styleId="UnresolvedMention">
    <w:name w:val="Unresolved Mention"/>
    <w:basedOn w:val="DefaultParagraphFont"/>
    <w:uiPriority w:val="99"/>
    <w:semiHidden/>
    <w:unhideWhenUsed/>
    <w:qFormat/>
    <w:rsid w:val="00B136E5"/>
    <w:rPr>
      <w:color w:val="605E5C"/>
      <w:shd w:val="clear" w:color="auto" w:fill="E1DFDD"/>
    </w:rPr>
  </w:style>
  <w:style w:type="character" w:customStyle="1" w:styleId="Heading1Char">
    <w:name w:val="Heading 1 Char"/>
    <w:basedOn w:val="DefaultParagraphFont"/>
    <w:link w:val="Heading1"/>
    <w:uiPriority w:val="9"/>
    <w:qFormat/>
    <w:rsid w:val="00671E9D"/>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ascii="Times New Roman" w:hAnsi="Times New Roman" w:cs="Times New Roman"/>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A7CAD"/>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ro-RO"/>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805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528"/>
    <w:rPr>
      <w:rFonts w:ascii="Segoe UI" w:hAnsi="Segoe UI" w:cs="Segoe UI"/>
      <w:sz w:val="18"/>
      <w:szCs w:val="18"/>
      <w:lang w:val="ro-RO"/>
    </w:rPr>
  </w:style>
  <w:style w:type="paragraph" w:styleId="CommentSubject">
    <w:name w:val="annotation subject"/>
    <w:basedOn w:val="CommentText"/>
    <w:next w:val="CommentText"/>
    <w:link w:val="CommentSubjectChar"/>
    <w:uiPriority w:val="99"/>
    <w:semiHidden/>
    <w:unhideWhenUsed/>
    <w:rsid w:val="00D84735"/>
    <w:rPr>
      <w:b/>
      <w:bCs/>
    </w:rPr>
  </w:style>
  <w:style w:type="character" w:customStyle="1" w:styleId="CommentSubjectChar">
    <w:name w:val="Comment Subject Char"/>
    <w:basedOn w:val="CommentTextChar"/>
    <w:link w:val="CommentSubject"/>
    <w:uiPriority w:val="99"/>
    <w:semiHidden/>
    <w:rsid w:val="00D84735"/>
    <w:rPr>
      <w:b/>
      <w:bCs/>
      <w:sz w:val="20"/>
      <w:szCs w:val="20"/>
      <w:lang w:val="ro-RO"/>
    </w:rPr>
  </w:style>
  <w:style w:type="character" w:styleId="Hyperlink">
    <w:name w:val="Hyperlink"/>
    <w:basedOn w:val="DefaultParagraphFont"/>
    <w:uiPriority w:val="99"/>
    <w:unhideWhenUsed/>
    <w:rsid w:val="000B18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427">
      <w:bodyDiv w:val="1"/>
      <w:marLeft w:val="0"/>
      <w:marRight w:val="0"/>
      <w:marTop w:val="0"/>
      <w:marBottom w:val="0"/>
      <w:divBdr>
        <w:top w:val="none" w:sz="0" w:space="0" w:color="auto"/>
        <w:left w:val="none" w:sz="0" w:space="0" w:color="auto"/>
        <w:bottom w:val="none" w:sz="0" w:space="0" w:color="auto"/>
        <w:right w:val="none" w:sz="0" w:space="0" w:color="auto"/>
      </w:divBdr>
    </w:div>
    <w:div w:id="800995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msf.org.uk/about-the-monarchy/the-queen/duties-rights-and-powers-of-h-m-the-qu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6CD1A-49A2-4D9E-8CC5-55E853385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6</Pages>
  <Words>1759</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dc:description/>
  <cp:lastModifiedBy>Andrei</cp:lastModifiedBy>
  <cp:revision>34</cp:revision>
  <dcterms:created xsi:type="dcterms:W3CDTF">2019-04-20T10:59:00Z</dcterms:created>
  <dcterms:modified xsi:type="dcterms:W3CDTF">2019-06-06T14:32:00Z</dcterms:modified>
  <dc:language>ro-RO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